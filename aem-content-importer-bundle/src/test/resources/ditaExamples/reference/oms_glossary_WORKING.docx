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before="5" w:after="0" w:line="280" w:lineRule="exact"/>
        <w:rPr>
          <w:sz w:val="28"/>
          <w:szCs w:val="28"/>
        </w:rPr>
      </w:pPr>
    </w:p>
    <w:p w:rsidR="00244ECA" w:rsidRDefault="0014106B">
      <w:pPr>
        <w:spacing w:after="0" w:line="240" w:lineRule="auto"/>
        <w:ind w:left="16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M</w:t>
      </w:r>
    </w:p>
    <w:p w:rsidR="00244ECA" w:rsidRDefault="00244ECA">
      <w:pPr>
        <w:spacing w:before="16"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ins w:id="0" w:author="Blake Frei" w:date="2012-05-31T10:40:00Z">
        <w:r w:rsidR="00196790">
          <w:rPr>
            <w:rFonts w:ascii="Arial" w:eastAsia="Arial" w:hAnsi="Arial" w:cs="Arial"/>
            <w:sz w:val="18"/>
            <w:szCs w:val="18"/>
          </w:rPr>
          <w:t xml:space="preserve"> really?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      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del w:id="1" w:author="Blake Frei" w:date="2012-08-03T14:48:00Z">
        <w:r w:rsidDel="008667C5">
          <w:rPr>
            <w:rFonts w:ascii="Arial" w:eastAsia="Arial" w:hAnsi="Arial" w:cs="Arial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pacing w:val="34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8667C5">
          <w:rPr>
            <w:rFonts w:ascii="Arial" w:eastAsia="Arial" w:hAnsi="Arial" w:cs="Arial"/>
            <w:sz w:val="18"/>
            <w:szCs w:val="18"/>
          </w:rPr>
          <w:delText>s</w:delText>
        </w:r>
        <w:r w:rsidDel="008667C5">
          <w:rPr>
            <w:rFonts w:ascii="Arial" w:eastAsia="Arial" w:hAnsi="Arial" w:cs="Arial"/>
            <w:spacing w:val="33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667C5">
          <w:rPr>
            <w:rFonts w:ascii="Arial" w:eastAsia="Arial" w:hAnsi="Arial" w:cs="Arial"/>
            <w:sz w:val="18"/>
            <w:szCs w:val="18"/>
          </w:rPr>
          <w:delText>f</w:delText>
        </w:r>
        <w:r w:rsidDel="008667C5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ki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667C5">
          <w:rPr>
            <w:rFonts w:ascii="Arial" w:eastAsia="Arial" w:hAnsi="Arial" w:cs="Arial"/>
            <w:sz w:val="18"/>
            <w:szCs w:val="18"/>
          </w:rPr>
          <w:delText>g</w:delText>
        </w:r>
        <w:r w:rsidDel="008667C5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>mm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uni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667C5">
          <w:rPr>
            <w:rFonts w:ascii="Arial" w:eastAsia="Arial" w:hAnsi="Arial" w:cs="Arial"/>
            <w:sz w:val="18"/>
            <w:szCs w:val="18"/>
          </w:rPr>
          <w:delText>n</w:delText>
        </w:r>
        <w:r w:rsidDel="008667C5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bou</w:delText>
        </w:r>
        <w:r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8667C5">
          <w:rPr>
            <w:rFonts w:ascii="Arial" w:eastAsia="Arial" w:hAnsi="Arial" w:cs="Arial"/>
            <w:sz w:val="18"/>
            <w:szCs w:val="18"/>
          </w:rPr>
          <w:delText>r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uc</w:delText>
        </w:r>
        <w:r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667C5">
          <w:rPr>
            <w:rFonts w:ascii="Arial" w:eastAsia="Arial" w:hAnsi="Arial" w:cs="Arial"/>
            <w:sz w:val="18"/>
            <w:szCs w:val="18"/>
          </w:rPr>
          <w:delText>r</w:delText>
        </w:r>
        <w:r w:rsidDel="008667C5">
          <w:rPr>
            <w:rFonts w:ascii="Arial" w:eastAsia="Arial" w:hAnsi="Arial" w:cs="Arial"/>
            <w:spacing w:val="29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8667C5">
          <w:rPr>
            <w:rFonts w:ascii="Arial" w:eastAsia="Arial" w:hAnsi="Arial" w:cs="Arial"/>
            <w:sz w:val="18"/>
            <w:szCs w:val="18"/>
          </w:rPr>
          <w:delText>r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ic</w:delText>
        </w:r>
        <w:r w:rsidDel="008667C5">
          <w:rPr>
            <w:rFonts w:ascii="Arial" w:eastAsia="Arial" w:hAnsi="Arial" w:cs="Arial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8667C5">
          <w:rPr>
            <w:rFonts w:ascii="Arial" w:eastAsia="Arial" w:hAnsi="Arial" w:cs="Arial"/>
            <w:sz w:val="18"/>
            <w:szCs w:val="18"/>
          </w:rPr>
          <w:delText>o</w:delText>
        </w:r>
        <w:r w:rsidDel="008667C5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z w:val="18"/>
            <w:szCs w:val="18"/>
          </w:rPr>
          <w:delText>s</w:delText>
        </w:r>
        <w:r w:rsidDel="008667C5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z w:val="18"/>
            <w:szCs w:val="18"/>
          </w:rPr>
          <w:delText xml:space="preserve">o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enc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8667C5">
          <w:rPr>
            <w:rFonts w:ascii="Arial" w:eastAsia="Arial" w:hAnsi="Arial" w:cs="Arial"/>
            <w:sz w:val="18"/>
            <w:szCs w:val="18"/>
          </w:rPr>
          <w:delText>r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8667C5">
          <w:rPr>
            <w:rFonts w:ascii="Arial" w:eastAsia="Arial" w:hAnsi="Arial" w:cs="Arial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z w:val="18"/>
            <w:szCs w:val="18"/>
          </w:rPr>
          <w:delText>r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ip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8667C5">
          <w:rPr>
            <w:rFonts w:ascii="Arial" w:eastAsia="Arial" w:hAnsi="Arial" w:cs="Arial"/>
            <w:sz w:val="18"/>
            <w:szCs w:val="18"/>
          </w:rPr>
          <w:delText>ts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8667C5">
          <w:rPr>
            <w:rFonts w:ascii="Arial" w:eastAsia="Arial" w:hAnsi="Arial" w:cs="Arial"/>
            <w:sz w:val="18"/>
            <w:szCs w:val="18"/>
          </w:rPr>
          <w:delText>f</w:delText>
        </w:r>
        <w:r w:rsidDel="008667C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8667C5">
          <w:rPr>
            <w:rFonts w:ascii="Arial" w:eastAsia="Arial" w:hAnsi="Arial" w:cs="Arial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mm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ni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667C5">
          <w:rPr>
            <w:rFonts w:ascii="Arial" w:eastAsia="Arial" w:hAnsi="Arial" w:cs="Arial"/>
            <w:sz w:val="18"/>
            <w:szCs w:val="18"/>
          </w:rPr>
          <w:delText>n</w:delText>
        </w:r>
        <w:r w:rsidDel="008667C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z w:val="18"/>
            <w:szCs w:val="18"/>
          </w:rPr>
          <w:delText>to</w:delText>
        </w:r>
        <w:r w:rsidDel="008667C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8667C5">
          <w:rPr>
            <w:rFonts w:ascii="Arial" w:eastAsia="Arial" w:hAnsi="Arial" w:cs="Arial"/>
            <w:sz w:val="18"/>
            <w:szCs w:val="18"/>
          </w:rPr>
          <w:delText>r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8667C5">
          <w:rPr>
            <w:rFonts w:ascii="Arial" w:eastAsia="Arial" w:hAnsi="Arial" w:cs="Arial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667C5">
          <w:rPr>
            <w:rFonts w:ascii="Arial" w:eastAsia="Arial" w:hAnsi="Arial" w:cs="Arial"/>
            <w:sz w:val="18"/>
            <w:szCs w:val="18"/>
          </w:rPr>
          <w:delText>r</w:delText>
        </w:r>
        <w:r w:rsidDel="008667C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8667C5">
          <w:rPr>
            <w:rFonts w:ascii="Arial" w:eastAsia="Arial" w:hAnsi="Arial" w:cs="Arial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8667C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8667C5">
          <w:rPr>
            <w:rFonts w:ascii="Arial" w:eastAsia="Arial" w:hAnsi="Arial" w:cs="Arial"/>
            <w:sz w:val="18"/>
            <w:szCs w:val="18"/>
          </w:rPr>
          <w:delText>r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uc</w:delText>
        </w:r>
        <w:r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667C5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8667C5">
          <w:rPr>
            <w:rFonts w:ascii="Arial" w:eastAsia="Arial" w:hAnsi="Arial" w:cs="Arial"/>
            <w:sz w:val="18"/>
            <w:szCs w:val="18"/>
          </w:rPr>
          <w:delText>r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ic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Del="003C66F2" w:rsidRDefault="0014106B" w:rsidP="003C66F2">
      <w:pPr>
        <w:spacing w:after="0" w:line="278" w:lineRule="auto"/>
        <w:ind w:left="3328" w:right="107" w:hanging="3060"/>
        <w:jc w:val="both"/>
        <w:rPr>
          <w:del w:id="2" w:author="Blake Frei" w:date="2012-06-12T08:18:00Z"/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chandi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g                  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del w:id="3" w:author="Blake Frei" w:date="2012-06-12T08:18:00Z">
        <w:r w:rsidDel="003C66F2">
          <w:rPr>
            <w:rFonts w:ascii="Arial" w:eastAsia="Arial" w:hAnsi="Arial" w:cs="Arial"/>
            <w:sz w:val="18"/>
            <w:szCs w:val="18"/>
          </w:rPr>
          <w:delText>Cr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oss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-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go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ry  </w:delText>
        </w:r>
        <w:r w:rsidDel="003C66F2">
          <w:rPr>
            <w:rFonts w:ascii="Arial" w:eastAsia="Arial" w:hAnsi="Arial" w:cs="Arial"/>
            <w:spacing w:val="38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ch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nd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g  </w:delText>
        </w:r>
        <w:r w:rsidDel="003C66F2">
          <w:rPr>
            <w:rFonts w:ascii="Arial" w:eastAsia="Arial" w:hAnsi="Arial" w:cs="Arial"/>
            <w:spacing w:val="40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3C66F2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s  </w:delText>
        </w:r>
        <w:r w:rsidDel="003C66F2">
          <w:rPr>
            <w:rFonts w:ascii="Arial" w:eastAsia="Arial" w:hAnsi="Arial" w:cs="Arial"/>
            <w:spacing w:val="41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u  </w:delText>
        </w:r>
        <w:r w:rsidDel="003C66F2">
          <w:rPr>
            <w:rFonts w:ascii="Arial" w:eastAsia="Arial" w:hAnsi="Arial" w:cs="Arial"/>
            <w:spacing w:val="40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to  </w:delText>
        </w:r>
        <w:r w:rsidDel="003C66F2">
          <w:rPr>
            <w:rFonts w:ascii="Arial" w:eastAsia="Arial" w:hAnsi="Arial" w:cs="Arial"/>
            <w:spacing w:val="40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re  </w:delText>
        </w:r>
        <w:r w:rsidDel="003C66F2">
          <w:rPr>
            <w:rFonts w:ascii="Arial" w:eastAsia="Arial" w:hAnsi="Arial" w:cs="Arial"/>
            <w:spacing w:val="40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e  </w:delText>
        </w:r>
        <w:r w:rsidDel="003C66F2">
          <w:rPr>
            <w:rFonts w:ascii="Arial" w:eastAsia="Arial" w:hAnsi="Arial" w:cs="Arial"/>
            <w:spacing w:val="40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r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z w:val="18"/>
            <w:szCs w:val="18"/>
          </w:rPr>
          <w:delText>ff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pl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3C66F2">
          <w:rPr>
            <w:rFonts w:ascii="Arial" w:eastAsia="Arial" w:hAnsi="Arial" w:cs="Arial"/>
            <w:sz w:val="18"/>
            <w:szCs w:val="18"/>
          </w:rPr>
          <w:delText>r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odu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ego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. 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3C66F2">
          <w:rPr>
            <w:rFonts w:ascii="Arial" w:eastAsia="Arial" w:hAnsi="Arial" w:cs="Arial"/>
            <w:sz w:val="18"/>
            <w:szCs w:val="18"/>
          </w:rPr>
          <w:delText>e t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3C66F2">
          <w:rPr>
            <w:rFonts w:ascii="Arial" w:eastAsia="Arial" w:hAnsi="Arial" w:cs="Arial"/>
            <w:sz w:val="18"/>
            <w:szCs w:val="18"/>
          </w:rPr>
          <w:delText>l S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z w:val="18"/>
            <w:szCs w:val="18"/>
          </w:rPr>
          <w:delText>C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imp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3C66F2">
          <w:rPr>
            <w:rFonts w:ascii="Arial" w:eastAsia="Arial" w:hAnsi="Arial" w:cs="Arial"/>
            <w:sz w:val="18"/>
            <w:szCs w:val="18"/>
          </w:rPr>
          <w:delText>n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op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alu</w:delText>
        </w:r>
        <w:r w:rsidDel="003C66F2">
          <w:rPr>
            <w:rFonts w:ascii="Arial" w:eastAsia="Arial" w:hAnsi="Arial" w:cs="Arial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3C66F2">
          <w:rPr>
            <w:rFonts w:ascii="Arial" w:eastAsia="Arial" w:hAnsi="Arial" w:cs="Arial"/>
            <w:sz w:val="18"/>
            <w:szCs w:val="18"/>
          </w:rPr>
          <w:delText>to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 xml:space="preserve"> a</w:delText>
        </w:r>
        <w:r w:rsidDel="003C66F2">
          <w:rPr>
            <w:rFonts w:ascii="Arial" w:eastAsia="Arial" w:hAnsi="Arial" w:cs="Arial"/>
            <w:sz w:val="18"/>
            <w:szCs w:val="18"/>
          </w:rPr>
          <w:delText>n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 xml:space="preserve"> e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V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r,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3C66F2">
          <w:rPr>
            <w:rFonts w:ascii="Arial" w:eastAsia="Arial" w:hAnsi="Arial" w:cs="Arial"/>
            <w:sz w:val="18"/>
            <w:szCs w:val="18"/>
          </w:rPr>
          <w:delText>d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-3"/>
            <w:sz w:val="18"/>
            <w:szCs w:val="18"/>
          </w:rPr>
          <w:delText>C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z w:val="18"/>
            <w:szCs w:val="18"/>
          </w:rPr>
          <w:delText>n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tr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3C66F2">
          <w:rPr>
            <w:rFonts w:ascii="Arial" w:eastAsia="Arial" w:hAnsi="Arial" w:cs="Arial"/>
            <w:sz w:val="18"/>
            <w:szCs w:val="18"/>
          </w:rPr>
          <w:delText>k r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enu</w:delText>
        </w:r>
        <w:r w:rsidDel="003C66F2">
          <w:rPr>
            <w:rFonts w:ascii="Arial" w:eastAsia="Arial" w:hAnsi="Arial" w:cs="Arial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3C66F2">
          <w:rPr>
            <w:rFonts w:ascii="Arial" w:eastAsia="Arial" w:hAnsi="Arial" w:cs="Arial"/>
            <w:sz w:val="18"/>
            <w:szCs w:val="18"/>
          </w:rPr>
          <w:delText>y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3C66F2">
          <w:rPr>
            <w:rFonts w:ascii="Arial" w:eastAsia="Arial" w:hAnsi="Arial" w:cs="Arial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alu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z w:val="18"/>
            <w:szCs w:val="18"/>
          </w:rPr>
          <w:delText>d</w:delText>
        </w:r>
        <w:r w:rsidDel="003C66F2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z w:val="18"/>
            <w:szCs w:val="18"/>
          </w:rPr>
          <w:delText>o</w:delText>
        </w:r>
        <w:r w:rsidDel="003C66F2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3C66F2">
          <w:rPr>
            <w:rFonts w:ascii="Arial" w:eastAsia="Arial" w:hAnsi="Arial" w:cs="Arial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 xml:space="preserve"> e</w:delText>
        </w:r>
        <w:r w:rsidDel="003C66F2">
          <w:rPr>
            <w:rFonts w:ascii="Arial" w:eastAsia="Arial" w:hAnsi="Arial" w:cs="Arial"/>
            <w:sz w:val="18"/>
            <w:szCs w:val="18"/>
          </w:rPr>
          <w:delText>V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z w:val="18"/>
            <w:szCs w:val="18"/>
          </w:rPr>
          <w:delText>r.</w:delText>
        </w:r>
        <w:r w:rsidDel="003C66F2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3C66F2">
          <w:rPr>
            <w:rFonts w:ascii="Arial" w:eastAsia="Arial" w:hAnsi="Arial" w:cs="Arial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-3"/>
            <w:sz w:val="18"/>
            <w:szCs w:val="18"/>
          </w:rPr>
          <w:delText>C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z w:val="18"/>
            <w:szCs w:val="18"/>
          </w:rPr>
          <w:delText>V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z w:val="18"/>
            <w:szCs w:val="18"/>
          </w:rPr>
          <w:delText>rs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 xml:space="preserve"> a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re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con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igu</w:delText>
        </w:r>
        <w:r w:rsidDel="003C66F2">
          <w:rPr>
            <w:rFonts w:ascii="Arial" w:eastAsia="Arial" w:hAnsi="Arial" w:cs="Arial"/>
            <w:sz w:val="18"/>
            <w:szCs w:val="18"/>
          </w:rPr>
          <w:delText>r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z w:val="18"/>
            <w:szCs w:val="18"/>
          </w:rPr>
          <w:delText>d</w:delText>
        </w:r>
        <w:r w:rsidDel="003C66F2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to</w:delText>
        </w:r>
        <w:r w:rsidDel="003C66F2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hol</w:delText>
        </w:r>
        <w:r w:rsidDel="003C66F2">
          <w:rPr>
            <w:rFonts w:ascii="Arial" w:eastAsia="Arial" w:hAnsi="Arial" w:cs="Arial"/>
            <w:sz w:val="18"/>
            <w:szCs w:val="18"/>
          </w:rPr>
          <w:delText>d</w:delText>
        </w:r>
        <w:r w:rsidDel="003C66F2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3C66F2">
          <w:rPr>
            <w:rFonts w:ascii="Arial" w:eastAsia="Arial" w:hAnsi="Arial" w:cs="Arial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3C66F2">
          <w:rPr>
            <w:rFonts w:ascii="Arial" w:eastAsia="Arial" w:hAnsi="Arial" w:cs="Arial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z w:val="18"/>
            <w:szCs w:val="18"/>
          </w:rPr>
          <w:delText>,</w:delText>
        </w:r>
        <w:r w:rsidDel="003C66F2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hic</w:delText>
        </w:r>
        <w:r w:rsidDel="003C66F2">
          <w:rPr>
            <w:rFonts w:ascii="Arial" w:eastAsia="Arial" w:hAnsi="Arial" w:cs="Arial"/>
            <w:sz w:val="18"/>
            <w:szCs w:val="18"/>
          </w:rPr>
          <w:delText>h</w:delText>
        </w:r>
        <w:r w:rsidDel="003C66F2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3C66F2">
          <w:rPr>
            <w:rFonts w:ascii="Arial" w:eastAsia="Arial" w:hAnsi="Arial" w:cs="Arial"/>
            <w:sz w:val="18"/>
            <w:szCs w:val="18"/>
          </w:rPr>
          <w:delText>n</w:delText>
        </w:r>
        <w:r w:rsidDel="003C66F2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3C66F2">
          <w:rPr>
            <w:rFonts w:ascii="Arial" w:eastAsia="Arial" w:hAnsi="Arial" w:cs="Arial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3C66F2">
          <w:rPr>
            <w:rFonts w:ascii="Arial" w:eastAsia="Arial" w:hAnsi="Arial" w:cs="Arial"/>
            <w:sz w:val="18"/>
            <w:szCs w:val="18"/>
          </w:rPr>
          <w:delText>r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obl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z w:val="18"/>
            <w:szCs w:val="18"/>
          </w:rPr>
          <w:delText>m</w:delText>
        </w:r>
        <w:r w:rsidDel="003C66F2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z w:val="18"/>
            <w:szCs w:val="18"/>
          </w:rPr>
          <w:delText>e</w:delText>
        </w:r>
      </w:del>
    </w:p>
    <w:p w:rsidR="00244ECA" w:rsidDel="003C66F2" w:rsidRDefault="00244ECA">
      <w:pPr>
        <w:spacing w:after="0" w:line="278" w:lineRule="auto"/>
        <w:ind w:left="3328" w:right="107" w:hanging="3060"/>
        <w:jc w:val="both"/>
        <w:rPr>
          <w:del w:id="4" w:author="Blake Frei" w:date="2012-06-12T08:18:00Z"/>
        </w:rPr>
        <w:sectPr w:rsidR="00244ECA" w:rsidDel="003C66F2">
          <w:footerReference w:type="default" r:id="rId7"/>
          <w:pgSz w:w="12240" w:h="15840"/>
          <w:pgMar w:top="1280" w:right="1280" w:bottom="760" w:left="1280" w:header="720" w:footer="573" w:gutter="0"/>
          <w:cols w:space="720"/>
        </w:sectPr>
        <w:pPrChange w:id="5" w:author="Blake Frei" w:date="2012-06-12T08:18:00Z">
          <w:pPr>
            <w:spacing w:after="0"/>
            <w:jc w:val="both"/>
          </w:pPr>
        </w:pPrChange>
      </w:pPr>
    </w:p>
    <w:p w:rsidR="00244ECA" w:rsidDel="003C66F2" w:rsidRDefault="00244ECA">
      <w:pPr>
        <w:spacing w:after="0" w:line="278" w:lineRule="auto"/>
        <w:ind w:left="3328" w:right="107" w:hanging="3060"/>
        <w:jc w:val="both"/>
        <w:rPr>
          <w:del w:id="6" w:author="Blake Frei" w:date="2012-06-12T08:18:00Z"/>
          <w:sz w:val="15"/>
          <w:szCs w:val="15"/>
        </w:rPr>
        <w:pPrChange w:id="7" w:author="Blake Frei" w:date="2012-06-12T08:18:00Z">
          <w:pPr>
            <w:spacing w:before="3" w:after="0" w:line="150" w:lineRule="exact"/>
          </w:pPr>
        </w:pPrChange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  <w:pPrChange w:id="8" w:author="Blake Frei" w:date="2012-06-12T08:18:00Z">
          <w:pPr>
            <w:spacing w:before="37" w:after="0" w:line="278" w:lineRule="auto"/>
            <w:ind w:left="3328" w:right="107"/>
            <w:jc w:val="both"/>
          </w:pPr>
        </w:pPrChange>
      </w:pPr>
      <w:del w:id="9" w:author="Blake Frei" w:date="2012-06-12T08:18:00Z"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z w:val="18"/>
            <w:szCs w:val="18"/>
          </w:rPr>
          <w:delText>n</w:delText>
        </w:r>
        <w:r w:rsidDel="003C66F2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z w:val="18"/>
            <w:szCs w:val="18"/>
          </w:rPr>
          <w:delText>V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z w:val="18"/>
            <w:szCs w:val="18"/>
          </w:rPr>
          <w:delText>r</w:delText>
        </w:r>
        <w:r w:rsidDel="003C66F2">
          <w:rPr>
            <w:rFonts w:ascii="Arial" w:eastAsia="Arial" w:hAnsi="Arial" w:cs="Arial"/>
            <w:spacing w:val="24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3C66F2">
          <w:rPr>
            <w:rFonts w:ascii="Arial" w:eastAsia="Arial" w:hAnsi="Arial" w:cs="Arial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3C66F2">
          <w:rPr>
            <w:rFonts w:ascii="Arial" w:eastAsia="Arial" w:hAnsi="Arial" w:cs="Arial"/>
            <w:sz w:val="18"/>
            <w:szCs w:val="18"/>
          </w:rPr>
          <w:delText>f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gu</w:delText>
        </w:r>
        <w:r w:rsidDel="003C66F2">
          <w:rPr>
            <w:rFonts w:ascii="Arial" w:eastAsia="Arial" w:hAnsi="Arial" w:cs="Arial"/>
            <w:sz w:val="18"/>
            <w:szCs w:val="18"/>
          </w:rPr>
          <w:delText>r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z w:val="18"/>
            <w:szCs w:val="18"/>
          </w:rPr>
          <w:delText>d</w:delText>
        </w:r>
        <w:r w:rsidDel="003C66F2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to</w:delText>
        </w:r>
        <w:r w:rsidDel="003C66F2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hol</w:delText>
        </w:r>
        <w:r w:rsidDel="003C66F2">
          <w:rPr>
            <w:rFonts w:ascii="Arial" w:eastAsia="Arial" w:hAnsi="Arial" w:cs="Arial"/>
            <w:sz w:val="18"/>
            <w:szCs w:val="18"/>
          </w:rPr>
          <w:delText>d</w:delText>
        </w:r>
        <w:r w:rsidDel="003C66F2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onl</w:delText>
        </w:r>
        <w:r w:rsidDel="003C66F2">
          <w:rPr>
            <w:rFonts w:ascii="Arial" w:eastAsia="Arial" w:hAnsi="Arial" w:cs="Arial"/>
            <w:sz w:val="18"/>
            <w:szCs w:val="18"/>
          </w:rPr>
          <w:delText>y</w:delText>
        </w:r>
        <w:r w:rsidDel="003C66F2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3C66F2">
          <w:rPr>
            <w:rFonts w:ascii="Arial" w:eastAsia="Arial" w:hAnsi="Arial" w:cs="Arial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z w:val="18"/>
            <w:szCs w:val="18"/>
          </w:rPr>
          <w:delText>.</w:delText>
        </w:r>
        <w:r w:rsidDel="003C66F2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3C66F2">
          <w:rPr>
            <w:rFonts w:ascii="Arial" w:eastAsia="Arial" w:hAnsi="Arial" w:cs="Arial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4"/>
            <w:sz w:val="18"/>
            <w:szCs w:val="18"/>
          </w:rPr>
          <w:delText>M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z w:val="18"/>
            <w:szCs w:val="18"/>
          </w:rPr>
          <w:delText>r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ch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ndi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3C66F2">
          <w:rPr>
            <w:rFonts w:ascii="Arial" w:eastAsia="Arial" w:hAnsi="Arial" w:cs="Arial"/>
            <w:sz w:val="18"/>
            <w:szCs w:val="18"/>
          </w:rPr>
          <w:delText>g</w:delText>
        </w:r>
        <w:r w:rsidDel="003C66F2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z w:val="18"/>
            <w:szCs w:val="18"/>
          </w:rPr>
          <w:delText>r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ia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hel</w:delText>
        </w:r>
        <w:r w:rsidDel="003C66F2">
          <w:rPr>
            <w:rFonts w:ascii="Arial" w:eastAsia="Arial" w:hAnsi="Arial" w:cs="Arial"/>
            <w:sz w:val="18"/>
            <w:szCs w:val="18"/>
          </w:rPr>
          <w:delText>p</w:delText>
        </w:r>
        <w:r w:rsidDel="003C66F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to</w:delText>
        </w:r>
        <w:r w:rsidDel="003C66F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3C66F2">
          <w:rPr>
            <w:rFonts w:ascii="Arial" w:eastAsia="Arial" w:hAnsi="Arial" w:cs="Arial"/>
            <w:sz w:val="18"/>
            <w:szCs w:val="18"/>
          </w:rPr>
          <w:delText>rr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3C66F2">
          <w:rPr>
            <w:rFonts w:ascii="Arial" w:eastAsia="Arial" w:hAnsi="Arial" w:cs="Arial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3C66F2">
          <w:rPr>
            <w:rFonts w:ascii="Arial" w:eastAsia="Arial" w:hAnsi="Arial" w:cs="Arial"/>
            <w:sz w:val="18"/>
            <w:szCs w:val="18"/>
          </w:rPr>
          <w:delText>r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bl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z w:val="18"/>
            <w:szCs w:val="18"/>
          </w:rPr>
          <w:delText>m</w:delText>
        </w:r>
        <w:r w:rsidDel="003C66F2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enabl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3C66F2">
          <w:rPr>
            <w:rFonts w:ascii="Arial" w:eastAsia="Arial" w:hAnsi="Arial" w:cs="Arial"/>
            <w:sz w:val="18"/>
            <w:szCs w:val="18"/>
          </w:rPr>
          <w:delText>g</w:delText>
        </w:r>
        <w:r w:rsidDel="003C66F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3C66F2">
          <w:rPr>
            <w:rFonts w:ascii="Arial" w:eastAsia="Arial" w:hAnsi="Arial" w:cs="Arial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3C66F2">
          <w:rPr>
            <w:rFonts w:ascii="Arial" w:eastAsia="Arial" w:hAnsi="Arial" w:cs="Arial"/>
            <w:sz w:val="18"/>
            <w:szCs w:val="18"/>
          </w:rPr>
          <w:delText>r</w:delText>
        </w:r>
        <w:r w:rsidDel="003C66F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to</w:delText>
        </w:r>
        <w:r w:rsidDel="003C66F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3C66F2">
          <w:rPr>
            <w:rFonts w:ascii="Arial" w:eastAsia="Arial" w:hAnsi="Arial" w:cs="Arial"/>
            <w:sz w:val="18"/>
            <w:szCs w:val="18"/>
          </w:rPr>
          <w:delText>f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gu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3C66F2">
          <w:rPr>
            <w:rFonts w:ascii="Arial" w:eastAsia="Arial" w:hAnsi="Arial" w:cs="Arial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z w:val="18"/>
            <w:szCs w:val="18"/>
          </w:rPr>
          <w:delText>n</w:delText>
        </w:r>
        <w:r w:rsidDel="003C66F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z w:val="18"/>
            <w:szCs w:val="18"/>
          </w:rPr>
          <w:delText>V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C66F2">
          <w:rPr>
            <w:rFonts w:ascii="Arial" w:eastAsia="Arial" w:hAnsi="Arial" w:cs="Arial"/>
            <w:sz w:val="18"/>
            <w:szCs w:val="18"/>
          </w:rPr>
          <w:delText>r</w:delText>
        </w:r>
        <w:r w:rsidDel="003C66F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z w:val="18"/>
            <w:szCs w:val="18"/>
          </w:rPr>
          <w:delText>to</w:delText>
        </w:r>
        <w:r w:rsidDel="003C66F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ho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3C66F2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mul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ip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3C66F2">
          <w:rPr>
            <w:rFonts w:ascii="Arial" w:eastAsia="Arial" w:hAnsi="Arial" w:cs="Arial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3C66F2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alu</w:delText>
        </w:r>
        <w:r w:rsidDel="003C66F2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3C66F2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3C66F2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96790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ins w:id="10" w:author="Blake Frei" w:date="2012-05-31T10:41:00Z">
        <w:r>
          <w:rPr>
            <w:rFonts w:ascii="Arial" w:eastAsia="Arial" w:hAnsi="Arial" w:cs="Arial"/>
            <w:spacing w:val="-4"/>
            <w:sz w:val="18"/>
            <w:szCs w:val="18"/>
          </w:rPr>
          <w:t xml:space="preserve">No </w:t>
        </w:r>
      </w:ins>
      <w:r w:rsidR="0014106B">
        <w:rPr>
          <w:rFonts w:ascii="Arial" w:eastAsia="Arial" w:hAnsi="Arial" w:cs="Arial"/>
          <w:spacing w:val="-4"/>
          <w:sz w:val="18"/>
          <w:szCs w:val="18"/>
        </w:rPr>
        <w:t>M</w:t>
      </w:r>
      <w:r w:rsidR="0014106B">
        <w:rPr>
          <w:rFonts w:ascii="Arial" w:eastAsia="Arial" w:hAnsi="Arial" w:cs="Arial"/>
          <w:spacing w:val="1"/>
          <w:sz w:val="18"/>
          <w:szCs w:val="18"/>
        </w:rPr>
        <w:t>essag</w:t>
      </w:r>
      <w:r w:rsidR="0014106B">
        <w:rPr>
          <w:rFonts w:ascii="Arial" w:eastAsia="Arial" w:hAnsi="Arial" w:cs="Arial"/>
          <w:sz w:val="18"/>
          <w:szCs w:val="18"/>
        </w:rPr>
        <w:t>e</w:t>
      </w:r>
      <w:r w:rsidR="0014106B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14106B">
        <w:rPr>
          <w:rFonts w:ascii="Arial" w:eastAsia="Arial" w:hAnsi="Arial" w:cs="Arial"/>
          <w:sz w:val="18"/>
          <w:szCs w:val="18"/>
        </w:rPr>
        <w:t>B</w:t>
      </w:r>
      <w:r w:rsidR="0014106B">
        <w:rPr>
          <w:rFonts w:ascii="Arial" w:eastAsia="Arial" w:hAnsi="Arial" w:cs="Arial"/>
          <w:spacing w:val="1"/>
          <w:sz w:val="18"/>
          <w:szCs w:val="18"/>
        </w:rPr>
        <w:t>oa</w:t>
      </w:r>
      <w:r w:rsidR="0014106B">
        <w:rPr>
          <w:rFonts w:ascii="Arial" w:eastAsia="Arial" w:hAnsi="Arial" w:cs="Arial"/>
          <w:spacing w:val="-2"/>
          <w:sz w:val="18"/>
          <w:szCs w:val="18"/>
        </w:rPr>
        <w:t>r</w:t>
      </w:r>
      <w:r w:rsidR="0014106B">
        <w:rPr>
          <w:rFonts w:ascii="Arial" w:eastAsia="Arial" w:hAnsi="Arial" w:cs="Arial"/>
          <w:sz w:val="18"/>
          <w:szCs w:val="18"/>
        </w:rPr>
        <w:t xml:space="preserve">d                                  </w:t>
      </w:r>
      <w:r w:rsidR="0014106B">
        <w:rPr>
          <w:rFonts w:ascii="Arial" w:eastAsia="Arial" w:hAnsi="Arial" w:cs="Arial"/>
          <w:spacing w:val="47"/>
          <w:sz w:val="18"/>
          <w:szCs w:val="18"/>
        </w:rPr>
        <w:t xml:space="preserve"> </w:t>
      </w:r>
      <w:del w:id="11" w:author="Blake Frei" w:date="2012-08-03T14:48:00Z">
        <w:r w:rsidR="0014106B" w:rsidDel="008667C5">
          <w:rPr>
            <w:rFonts w:ascii="Arial" w:eastAsia="Arial" w:hAnsi="Arial" w:cs="Arial"/>
            <w:sz w:val="18"/>
            <w:szCs w:val="18"/>
          </w:rPr>
          <w:delText>S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C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R="0014106B" w:rsidDel="008667C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R="0014106B" w:rsidDel="008667C5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 xml:space="preserve">l </w:delText>
        </w:r>
        <w:r w:rsidR="0014106B" w:rsidDel="008667C5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R="0014106B" w:rsidDel="008667C5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ena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bl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R="0014106B" w:rsidDel="008667C5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R="0014106B" w:rsidDel="008667C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ul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ip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R="0014106B" w:rsidDel="008667C5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 xml:space="preserve">rs </w:delText>
        </w:r>
        <w:r w:rsidR="0014106B" w:rsidDel="008667C5">
          <w:rPr>
            <w:rFonts w:ascii="Arial" w:eastAsia="Arial" w:hAnsi="Arial" w:cs="Arial"/>
            <w:spacing w:val="33"/>
            <w:sz w:val="18"/>
            <w:szCs w:val="18"/>
          </w:rPr>
          <w:delText xml:space="preserve"> 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 xml:space="preserve">to </w:delText>
        </w:r>
        <w:r w:rsidR="0014106B" w:rsidDel="008667C5">
          <w:rPr>
            <w:rFonts w:ascii="Arial" w:eastAsia="Arial" w:hAnsi="Arial" w:cs="Arial"/>
            <w:spacing w:val="33"/>
            <w:sz w:val="18"/>
            <w:szCs w:val="18"/>
          </w:rPr>
          <w:delText xml:space="preserve"> 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r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R="0014106B" w:rsidDel="008667C5">
          <w:rPr>
            <w:rFonts w:ascii="Arial" w:eastAsia="Arial" w:hAnsi="Arial" w:cs="Arial"/>
            <w:spacing w:val="33"/>
            <w:sz w:val="18"/>
            <w:szCs w:val="18"/>
          </w:rPr>
          <w:delText xml:space="preserve"> 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R="0014106B" w:rsidDel="008667C5">
          <w:rPr>
            <w:rFonts w:ascii="Arial" w:eastAsia="Arial" w:hAnsi="Arial" w:cs="Arial"/>
            <w:spacing w:val="34"/>
            <w:sz w:val="18"/>
            <w:szCs w:val="18"/>
          </w:rPr>
          <w:delText xml:space="preserve"> 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r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spo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R="0014106B" w:rsidDel="008667C5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 xml:space="preserve">to 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di</w:delText>
        </w:r>
        <w:r w:rsidR="0014106B" w:rsidDel="008667C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cu</w:delText>
        </w:r>
        <w:r w:rsidR="0014106B" w:rsidDel="008667C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n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s</w:delText>
        </w:r>
        <w:r w:rsidR="0014106B" w:rsidDel="008667C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bou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R="0014106B" w:rsidDel="008667C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s</w:delText>
        </w:r>
        <w:r w:rsidR="0014106B" w:rsidDel="008667C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S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C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R="0014106B" w:rsidDel="008667C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t-r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d</w:delText>
        </w:r>
        <w:r w:rsidR="0014106B" w:rsidDel="008667C5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R="0014106B" w:rsidDel="008667C5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R="0014106B" w:rsidDel="008667C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R="0014106B" w:rsidDel="008667C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R="0014106B" w:rsidDel="008667C5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8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ada</w:t>
      </w:r>
      <w:r>
        <w:rPr>
          <w:rFonts w:ascii="Arial" w:eastAsia="Arial" w:hAnsi="Arial" w:cs="Arial"/>
          <w:sz w:val="18"/>
          <w:szCs w:val="18"/>
        </w:rPr>
        <w:t>ta</w:t>
      </w:r>
      <w:ins w:id="12" w:author="Blake Frei" w:date="2012-05-31T10:41:00Z">
        <w:r w:rsidR="00196790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       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del w:id="13" w:author="Blake Frei" w:date="2012-08-03T14:48:00Z">
        <w:r w:rsidDel="008667C5">
          <w:rPr>
            <w:rFonts w:ascii="Arial" w:eastAsia="Arial" w:hAnsi="Arial" w:cs="Arial"/>
            <w:sz w:val="18"/>
            <w:szCs w:val="18"/>
          </w:rPr>
          <w:delText>D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z w:val="18"/>
            <w:szCs w:val="18"/>
          </w:rPr>
          <w:delText>ta</w:delText>
        </w:r>
        <w:r w:rsidDel="008667C5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41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667C5">
          <w:rPr>
            <w:rFonts w:ascii="Arial" w:eastAsia="Arial" w:hAnsi="Arial" w:cs="Arial"/>
            <w:sz w:val="18"/>
            <w:szCs w:val="18"/>
          </w:rPr>
          <w:delText>s</w:delText>
        </w:r>
        <w:r w:rsidDel="008667C5">
          <w:rPr>
            <w:rFonts w:ascii="Arial" w:eastAsia="Arial" w:hAnsi="Arial" w:cs="Arial"/>
            <w:spacing w:val="42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z w:val="18"/>
            <w:szCs w:val="18"/>
          </w:rPr>
          <w:delText>d</w:delText>
        </w:r>
        <w:r w:rsidDel="008667C5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z w:val="18"/>
            <w:szCs w:val="18"/>
          </w:rPr>
          <w:delText>to</w:delText>
        </w:r>
        <w:r w:rsidDel="008667C5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8667C5">
          <w:rPr>
            <w:rFonts w:ascii="Arial" w:eastAsia="Arial" w:hAnsi="Arial" w:cs="Arial"/>
            <w:sz w:val="18"/>
            <w:szCs w:val="18"/>
          </w:rPr>
          <w:delText>r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8667C5">
          <w:rPr>
            <w:rFonts w:ascii="Arial" w:eastAsia="Arial" w:hAnsi="Arial" w:cs="Arial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8667C5">
          <w:rPr>
            <w:rFonts w:ascii="Arial" w:eastAsia="Arial" w:hAnsi="Arial" w:cs="Arial"/>
            <w:sz w:val="18"/>
            <w:szCs w:val="18"/>
          </w:rPr>
          <w:delText>r</w:delText>
        </w:r>
        <w:r w:rsidDel="008667C5">
          <w:rPr>
            <w:rFonts w:ascii="Arial" w:eastAsia="Arial" w:hAnsi="Arial" w:cs="Arial"/>
            <w:spacing w:val="41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z w:val="18"/>
            <w:szCs w:val="18"/>
          </w:rPr>
          <w:delText>.</w:delText>
        </w:r>
        <w:r w:rsidDel="008667C5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z w:val="18"/>
            <w:szCs w:val="18"/>
          </w:rPr>
          <w:delText>D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z w:val="18"/>
            <w:szCs w:val="18"/>
          </w:rPr>
          <w:delText>ta</w:delText>
        </w:r>
        <w:r w:rsidDel="008667C5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z w:val="18"/>
            <w:szCs w:val="18"/>
          </w:rPr>
          <w:delText>f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667C5">
          <w:rPr>
            <w:rFonts w:ascii="Arial" w:eastAsia="Arial" w:hAnsi="Arial" w:cs="Arial"/>
            <w:sz w:val="18"/>
            <w:szCs w:val="18"/>
          </w:rPr>
          <w:delText>s</w:delText>
        </w:r>
        <w:r w:rsidDel="008667C5">
          <w:rPr>
            <w:rFonts w:ascii="Arial" w:eastAsia="Arial" w:hAnsi="Arial" w:cs="Arial"/>
            <w:spacing w:val="45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z w:val="18"/>
            <w:szCs w:val="18"/>
          </w:rPr>
          <w:delText>re</w:delText>
        </w:r>
        <w:r w:rsidDel="008667C5">
          <w:rPr>
            <w:rFonts w:ascii="Arial" w:eastAsia="Arial" w:hAnsi="Arial" w:cs="Arial"/>
            <w:spacing w:val="42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so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z w:val="18"/>
            <w:szCs w:val="18"/>
          </w:rPr>
          <w:delText>s r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z w:val="18"/>
            <w:szCs w:val="18"/>
          </w:rPr>
          <w:delText>f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z w:val="18"/>
            <w:szCs w:val="18"/>
          </w:rPr>
          <w:delText>rr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z w:val="18"/>
            <w:szCs w:val="18"/>
          </w:rPr>
          <w:delText xml:space="preserve">o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z w:val="18"/>
            <w:szCs w:val="18"/>
          </w:rPr>
          <w:delText>. E</w:delText>
        </w:r>
        <w:r w:rsidDel="008667C5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ample</w:delText>
        </w:r>
        <w:r w:rsidDel="008667C5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667C5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ada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z w:val="18"/>
            <w:szCs w:val="18"/>
          </w:rPr>
          <w:delText xml:space="preserve">a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lu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8667C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8667C5">
          <w:rPr>
            <w:rFonts w:ascii="Arial" w:eastAsia="Arial" w:hAnsi="Arial" w:cs="Arial"/>
            <w:sz w:val="18"/>
            <w:szCs w:val="18"/>
          </w:rPr>
          <w:delText>, t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le</w:delText>
        </w:r>
        <w:r w:rsidDel="008667C5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nde</w:delText>
        </w:r>
        <w:r w:rsidDel="008667C5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8667C5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8667C5">
          <w:rPr>
            <w:rFonts w:ascii="Arial" w:eastAsia="Arial" w:hAnsi="Arial" w:cs="Arial"/>
            <w:sz w:val="18"/>
            <w:szCs w:val="18"/>
          </w:rPr>
          <w:delText>w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8667C5">
          <w:rPr>
            <w:rFonts w:ascii="Arial" w:eastAsia="Arial" w:hAnsi="Arial" w:cs="Arial"/>
            <w:sz w:val="18"/>
            <w:szCs w:val="18"/>
          </w:rPr>
          <w:delText>d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 xml:space="preserve"> co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um</w:delText>
        </w:r>
        <w:r w:rsidDel="008667C5">
          <w:rPr>
            <w:rFonts w:ascii="Arial" w:eastAsia="Arial" w:hAnsi="Arial" w:cs="Arial"/>
            <w:sz w:val="18"/>
            <w:szCs w:val="18"/>
          </w:rPr>
          <w:delText>n</w:delText>
        </w:r>
        <w:r w:rsidDel="008667C5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ini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8667C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667C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8667C5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Del="006B1794" w:rsidRDefault="0014106B" w:rsidP="006B1794">
      <w:pPr>
        <w:tabs>
          <w:tab w:val="left" w:pos="3320"/>
        </w:tabs>
        <w:spacing w:after="0" w:line="240" w:lineRule="auto"/>
        <w:ind w:left="268" w:right="-20"/>
        <w:rPr>
          <w:del w:id="14" w:author="Lenovo User" w:date="2012-01-19T08:36:00Z"/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rm 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use</w:t>
      </w:r>
      <w:r>
        <w:rPr>
          <w:rFonts w:ascii="Arial" w:eastAsia="Arial" w:hAnsi="Arial" w:cs="Arial"/>
          <w:sz w:val="18"/>
          <w:szCs w:val="18"/>
        </w:rPr>
        <w:t>d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del w:id="15" w:author="Lenovo User" w:date="2012-01-19T08:36:00Z"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z w:val="18"/>
            <w:szCs w:val="18"/>
          </w:rPr>
          <w:delText>f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6B1794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6B1794">
          <w:rPr>
            <w:rFonts w:ascii="Arial" w:eastAsia="Arial" w:hAnsi="Arial" w:cs="Arial"/>
            <w:spacing w:val="21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z w:val="18"/>
            <w:szCs w:val="18"/>
          </w:rPr>
          <w:delText>t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6B1794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6B1794">
          <w:rPr>
            <w:rFonts w:ascii="Arial" w:eastAsia="Arial" w:hAnsi="Arial" w:cs="Arial"/>
            <w:spacing w:val="21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z w:val="18"/>
            <w:szCs w:val="18"/>
          </w:rPr>
          <w:delText>t</w:delText>
        </w:r>
        <w:r w:rsidDel="006B1794">
          <w:rPr>
            <w:rFonts w:ascii="Arial" w:eastAsia="Arial" w:hAnsi="Arial" w:cs="Arial"/>
            <w:spacing w:val="-4"/>
            <w:sz w:val="18"/>
            <w:szCs w:val="18"/>
          </w:rPr>
          <w:delText>y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6B1794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6B1794">
          <w:rPr>
            <w:rFonts w:ascii="Arial" w:eastAsia="Arial" w:hAnsi="Arial" w:cs="Arial"/>
            <w:spacing w:val="21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6B1794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6B1794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su</w:delText>
        </w:r>
        <w:r w:rsidDel="006B1794">
          <w:rPr>
            <w:rFonts w:ascii="Arial" w:eastAsia="Arial" w:hAnsi="Arial" w:cs="Arial"/>
            <w:sz w:val="18"/>
            <w:szCs w:val="18"/>
          </w:rPr>
          <w:delText>r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6B1794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6B1794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6B1794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6B1794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z w:val="18"/>
            <w:szCs w:val="18"/>
          </w:rPr>
          <w:delText xml:space="preserve">b </w:delText>
        </w:r>
        <w:r w:rsidDel="006B1794">
          <w:rPr>
            <w:rFonts w:ascii="Arial" w:eastAsia="Arial" w:hAnsi="Arial" w:cs="Arial"/>
            <w:spacing w:val="21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anal</w:delText>
        </w:r>
        <w:r w:rsidDel="006B1794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6B1794">
          <w:rPr>
            <w:rFonts w:ascii="Arial" w:eastAsia="Arial" w:hAnsi="Arial" w:cs="Arial"/>
            <w:sz w:val="18"/>
            <w:szCs w:val="18"/>
          </w:rPr>
          <w:delText>t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6B1794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6B1794">
          <w:rPr>
            <w:rFonts w:ascii="Arial" w:eastAsia="Arial" w:hAnsi="Arial" w:cs="Arial"/>
            <w:spacing w:val="19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6B1794">
          <w:rPr>
            <w:rFonts w:ascii="Arial" w:eastAsia="Arial" w:hAnsi="Arial" w:cs="Arial"/>
            <w:sz w:val="18"/>
            <w:szCs w:val="18"/>
          </w:rPr>
          <w:delText>t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6B1794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  <w:pPrChange w:id="16" w:author="Lenovo User" w:date="2012-01-19T08:36:00Z">
          <w:pPr>
            <w:spacing w:before="33" w:after="0" w:line="278" w:lineRule="auto"/>
            <w:ind w:left="3328" w:right="107"/>
            <w:jc w:val="both"/>
          </w:pPr>
        </w:pPrChange>
      </w:pPr>
      <w:del w:id="17" w:author="Lenovo User" w:date="2012-01-19T08:36:00Z">
        <w:r w:rsidDel="006B1794">
          <w:rPr>
            <w:rFonts w:ascii="Arial" w:eastAsia="Arial" w:hAnsi="Arial" w:cs="Arial"/>
            <w:sz w:val="18"/>
            <w:szCs w:val="18"/>
          </w:rPr>
          <w:delText>S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6B1794">
          <w:rPr>
            <w:rFonts w:ascii="Arial" w:eastAsia="Arial" w:hAnsi="Arial" w:cs="Arial"/>
            <w:sz w:val="18"/>
            <w:szCs w:val="18"/>
          </w:rPr>
          <w:delText>t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z w:val="18"/>
            <w:szCs w:val="18"/>
          </w:rPr>
          <w:delText>C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6B1794">
          <w:rPr>
            <w:rFonts w:ascii="Arial" w:eastAsia="Arial" w:hAnsi="Arial" w:cs="Arial"/>
            <w:sz w:val="18"/>
            <w:szCs w:val="18"/>
          </w:rPr>
          <w:delText>t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6B1794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6B1794">
          <w:rPr>
            <w:rFonts w:ascii="Arial" w:eastAsia="Arial" w:hAnsi="Arial" w:cs="Arial"/>
            <w:sz w:val="18"/>
            <w:szCs w:val="18"/>
          </w:rPr>
          <w:delText>t</w:delText>
        </w:r>
        <w:r w:rsidDel="006B179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6B1794">
          <w:rPr>
            <w:rFonts w:ascii="Arial" w:eastAsia="Arial" w:hAnsi="Arial" w:cs="Arial"/>
            <w:sz w:val="18"/>
            <w:szCs w:val="18"/>
          </w:rPr>
          <w:delText>f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z w:val="18"/>
            <w:szCs w:val="18"/>
          </w:rPr>
          <w:delText xml:space="preserve">rs 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6B1794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z w:val="18"/>
            <w:szCs w:val="18"/>
          </w:rPr>
          <w:delText>r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6B1794">
          <w:rPr>
            <w:rFonts w:ascii="Arial" w:eastAsia="Arial" w:hAnsi="Arial" w:cs="Arial"/>
            <w:sz w:val="18"/>
            <w:szCs w:val="18"/>
          </w:rPr>
          <w:delText xml:space="preserve">l 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z w:val="18"/>
            <w:szCs w:val="18"/>
          </w:rPr>
          <w:delText>tr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6B1794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6B1794">
          <w:rPr>
            <w:rFonts w:ascii="Arial" w:eastAsia="Arial" w:hAnsi="Arial" w:cs="Arial"/>
            <w:sz w:val="18"/>
            <w:szCs w:val="18"/>
          </w:rPr>
          <w:delText>s</w:delText>
        </w:r>
        <w:r w:rsidDel="006B179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z w:val="18"/>
            <w:szCs w:val="18"/>
          </w:rPr>
          <w:delText>to</w:delText>
        </w:r>
        <w:r w:rsidDel="006B179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z w:val="18"/>
            <w:szCs w:val="18"/>
          </w:rPr>
          <w:delText>t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z w:val="18"/>
            <w:szCs w:val="18"/>
          </w:rPr>
          <w:delText>r</w:delText>
        </w:r>
        <w:r w:rsidDel="006B1794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6B1794">
          <w:rPr>
            <w:rFonts w:ascii="Arial" w:eastAsia="Arial" w:hAnsi="Arial" w:cs="Arial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6B1794">
          <w:rPr>
            <w:rFonts w:ascii="Arial" w:eastAsia="Arial" w:hAnsi="Arial" w:cs="Arial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6B1794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ce</w:delText>
        </w:r>
        <w:r w:rsidDel="006B1794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6B1794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6B1794">
          <w:rPr>
            <w:rFonts w:ascii="Arial" w:eastAsia="Arial" w:hAnsi="Arial" w:cs="Arial"/>
            <w:sz w:val="18"/>
            <w:szCs w:val="18"/>
          </w:rPr>
          <w:delText>f</w:delText>
        </w:r>
        <w:r w:rsidDel="006B179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6B1794">
          <w:rPr>
            <w:rFonts w:ascii="Arial" w:eastAsia="Arial" w:hAnsi="Arial" w:cs="Arial"/>
            <w:sz w:val="18"/>
            <w:szCs w:val="18"/>
          </w:rPr>
          <w:delText>r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z w:val="18"/>
            <w:szCs w:val="18"/>
          </w:rPr>
          <w:delText>b</w:delText>
        </w:r>
        <w:r w:rsidDel="006B179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6B1794">
          <w:rPr>
            <w:rFonts w:ascii="Arial" w:eastAsia="Arial" w:hAnsi="Arial" w:cs="Arial"/>
            <w:sz w:val="18"/>
            <w:szCs w:val="18"/>
          </w:rPr>
          <w:delText>t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z w:val="18"/>
            <w:szCs w:val="18"/>
          </w:rPr>
          <w:delText>, f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6B1794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ample</w:delText>
        </w:r>
        <w:r w:rsidDel="006B1794">
          <w:rPr>
            <w:rFonts w:ascii="Arial" w:eastAsia="Arial" w:hAnsi="Arial" w:cs="Arial"/>
            <w:sz w:val="18"/>
            <w:szCs w:val="18"/>
          </w:rPr>
          <w:delText>,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6B1794">
          <w:rPr>
            <w:rFonts w:ascii="Arial" w:eastAsia="Arial" w:hAnsi="Arial" w:cs="Arial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V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6B179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6B1794">
          <w:rPr>
            <w:rFonts w:ascii="Arial" w:eastAsia="Arial" w:hAnsi="Arial" w:cs="Arial"/>
            <w:sz w:val="18"/>
            <w:szCs w:val="18"/>
          </w:rPr>
          <w:delText>,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z w:val="18"/>
            <w:szCs w:val="18"/>
          </w:rPr>
          <w:delText>V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6B1794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6B1794">
          <w:rPr>
            <w:rFonts w:ascii="Arial" w:eastAsia="Arial" w:hAnsi="Arial" w:cs="Arial"/>
            <w:sz w:val="18"/>
            <w:szCs w:val="18"/>
          </w:rPr>
          <w:delText>,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z w:val="18"/>
            <w:szCs w:val="18"/>
          </w:rPr>
          <w:delText>R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B1794">
          <w:rPr>
            <w:rFonts w:ascii="Arial" w:eastAsia="Arial" w:hAnsi="Arial" w:cs="Arial"/>
            <w:sz w:val="18"/>
            <w:szCs w:val="18"/>
          </w:rPr>
          <w:delText>,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6B1794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6B1794">
          <w:rPr>
            <w:rFonts w:ascii="Arial" w:eastAsia="Arial" w:hAnsi="Arial" w:cs="Arial"/>
            <w:sz w:val="18"/>
            <w:szCs w:val="18"/>
          </w:rPr>
          <w:delText>r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6B1794">
          <w:rPr>
            <w:rFonts w:ascii="Arial" w:eastAsia="Arial" w:hAnsi="Arial" w:cs="Arial"/>
            <w:sz w:val="18"/>
            <w:szCs w:val="18"/>
          </w:rPr>
          <w:delText>,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 xml:space="preserve"> e</w:delText>
        </w:r>
        <w:r w:rsidDel="006B179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6B1794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6B1794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obil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ice</w:t>
      </w:r>
      <w:r>
        <w:rPr>
          <w:rFonts w:ascii="Arial" w:eastAsia="Arial" w:hAnsi="Arial" w:cs="Arial"/>
          <w:sz w:val="18"/>
          <w:szCs w:val="18"/>
        </w:rPr>
        <w:t xml:space="preserve">s                 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del w:id="18" w:author="Blake Frei" w:date="2012-08-03T15:27:00Z">
        <w:r w:rsidDel="00330F66">
          <w:rPr>
            <w:rFonts w:ascii="Arial" w:eastAsia="Arial" w:hAnsi="Arial" w:cs="Arial"/>
            <w:sz w:val="18"/>
            <w:szCs w:val="18"/>
          </w:rPr>
          <w:delText>S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330F66">
          <w:rPr>
            <w:rFonts w:ascii="Arial" w:eastAsia="Arial" w:hAnsi="Arial" w:cs="Arial"/>
            <w:sz w:val="18"/>
            <w:szCs w:val="18"/>
          </w:rPr>
          <w:delText>t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30F66">
          <w:rPr>
            <w:rFonts w:ascii="Arial" w:eastAsia="Arial" w:hAnsi="Arial" w:cs="Arial"/>
            <w:sz w:val="18"/>
            <w:szCs w:val="18"/>
          </w:rPr>
          <w:delText>C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30F66">
          <w:rPr>
            <w:rFonts w:ascii="Arial" w:eastAsia="Arial" w:hAnsi="Arial" w:cs="Arial"/>
            <w:sz w:val="18"/>
            <w:szCs w:val="18"/>
          </w:rPr>
          <w:delText>t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330F66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330F66">
          <w:rPr>
            <w:rFonts w:ascii="Arial" w:eastAsia="Arial" w:hAnsi="Arial" w:cs="Arial"/>
            <w:sz w:val="18"/>
            <w:szCs w:val="18"/>
          </w:rPr>
          <w:delText>t</w:delText>
        </w:r>
        <w:r w:rsidDel="00330F66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z w:val="18"/>
            <w:szCs w:val="18"/>
          </w:rPr>
          <w:delText>r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330F66">
          <w:rPr>
            <w:rFonts w:ascii="Arial" w:eastAsia="Arial" w:hAnsi="Arial" w:cs="Arial"/>
            <w:sz w:val="18"/>
            <w:szCs w:val="18"/>
          </w:rPr>
          <w:delText>rt</w:delText>
        </w:r>
        <w:r w:rsidDel="00330F66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z w:val="18"/>
            <w:szCs w:val="18"/>
          </w:rPr>
          <w:delText>t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330F66">
          <w:rPr>
            <w:rFonts w:ascii="Arial" w:eastAsia="Arial" w:hAnsi="Arial" w:cs="Arial"/>
            <w:sz w:val="18"/>
            <w:szCs w:val="18"/>
          </w:rPr>
          <w:delText>t</w:delText>
        </w:r>
        <w:r w:rsidDel="00330F66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sho</w:delText>
        </w:r>
        <w:r w:rsidDel="00330F66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330F66">
          <w:rPr>
            <w:rFonts w:ascii="Arial" w:eastAsia="Arial" w:hAnsi="Arial" w:cs="Arial"/>
            <w:sz w:val="18"/>
            <w:szCs w:val="18"/>
          </w:rPr>
          <w:delText>s</w:delText>
        </w:r>
        <w:r w:rsidDel="00330F66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z w:val="18"/>
            <w:szCs w:val="18"/>
          </w:rPr>
          <w:delText>t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330F66">
          <w:rPr>
            <w:rFonts w:ascii="Arial" w:eastAsia="Arial" w:hAnsi="Arial" w:cs="Arial"/>
            <w:sz w:val="18"/>
            <w:szCs w:val="18"/>
          </w:rPr>
          <w:delText>e</w:delText>
        </w:r>
        <w:r w:rsidDel="00330F66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mbe</w:delText>
        </w:r>
        <w:r w:rsidDel="00330F66">
          <w:rPr>
            <w:rFonts w:ascii="Arial" w:eastAsia="Arial" w:hAnsi="Arial" w:cs="Arial"/>
            <w:sz w:val="18"/>
            <w:szCs w:val="18"/>
          </w:rPr>
          <w:delText>r</w:delText>
        </w:r>
        <w:r w:rsidDel="00330F66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330F66">
          <w:rPr>
            <w:rFonts w:ascii="Arial" w:eastAsia="Arial" w:hAnsi="Arial" w:cs="Arial"/>
            <w:sz w:val="18"/>
            <w:szCs w:val="18"/>
          </w:rPr>
          <w:delText>f</w:delText>
        </w:r>
        <w:r w:rsidDel="00330F66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330F66">
          <w:rPr>
            <w:rFonts w:ascii="Arial" w:eastAsia="Arial" w:hAnsi="Arial" w:cs="Arial"/>
            <w:sz w:val="18"/>
            <w:szCs w:val="18"/>
          </w:rPr>
          <w:delText>rs</w:delText>
        </w:r>
        <w:r w:rsidDel="00330F66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z w:val="18"/>
            <w:szCs w:val="18"/>
          </w:rPr>
          <w:delText>t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30F66">
          <w:rPr>
            <w:rFonts w:ascii="Arial" w:eastAsia="Arial" w:hAnsi="Arial" w:cs="Arial"/>
            <w:sz w:val="18"/>
            <w:szCs w:val="18"/>
          </w:rPr>
          <w:delText>t</w:delText>
        </w:r>
        <w:r w:rsidDel="00330F66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30F66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ce</w:delText>
        </w:r>
        <w:r w:rsidDel="00330F66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330F66">
          <w:rPr>
            <w:rFonts w:ascii="Arial" w:eastAsia="Arial" w:hAnsi="Arial" w:cs="Arial"/>
            <w:sz w:val="18"/>
            <w:szCs w:val="18"/>
          </w:rPr>
          <w:delText>d</w:delText>
        </w:r>
        <w:r w:rsidDel="00330F66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330F66">
          <w:rPr>
            <w:rFonts w:ascii="Arial" w:eastAsia="Arial" w:hAnsi="Arial" w:cs="Arial"/>
            <w:sz w:val="18"/>
            <w:szCs w:val="18"/>
          </w:rPr>
          <w:delText>r</w:delText>
        </w:r>
        <w:r w:rsidDel="00330F66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330F66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usi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330F66">
          <w:rPr>
            <w:rFonts w:ascii="Arial" w:eastAsia="Arial" w:hAnsi="Arial" w:cs="Arial"/>
            <w:sz w:val="18"/>
            <w:szCs w:val="18"/>
          </w:rPr>
          <w:delText>g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 xml:space="preserve"> mo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330F66">
          <w:rPr>
            <w:rFonts w:ascii="Arial" w:eastAsia="Arial" w:hAnsi="Arial" w:cs="Arial"/>
            <w:sz w:val="18"/>
            <w:szCs w:val="18"/>
          </w:rPr>
          <w:delText>e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 xml:space="preserve"> de</w:delText>
        </w:r>
        <w:r w:rsidDel="00330F66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330F66">
          <w:rPr>
            <w:rFonts w:ascii="Arial" w:eastAsia="Arial" w:hAnsi="Arial" w:cs="Arial"/>
            <w:sz w:val="18"/>
            <w:szCs w:val="18"/>
          </w:rPr>
          <w:delText>s</w:delText>
        </w:r>
        <w:r w:rsidDel="00330F66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z w:val="18"/>
            <w:szCs w:val="18"/>
          </w:rPr>
          <w:delText xml:space="preserve">- 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suc</w:delText>
        </w:r>
        <w:r w:rsidDel="00330F66">
          <w:rPr>
            <w:rFonts w:ascii="Arial" w:eastAsia="Arial" w:hAnsi="Arial" w:cs="Arial"/>
            <w:sz w:val="18"/>
            <w:szCs w:val="18"/>
          </w:rPr>
          <w:delText>h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330F66">
          <w:rPr>
            <w:rFonts w:ascii="Arial" w:eastAsia="Arial" w:hAnsi="Arial" w:cs="Arial"/>
            <w:sz w:val="18"/>
            <w:szCs w:val="18"/>
          </w:rPr>
          <w:delText>s</w:delText>
        </w:r>
        <w:r w:rsidDel="00330F66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330F66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ic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330F66">
          <w:rPr>
            <w:rFonts w:ascii="Arial" w:eastAsia="Arial" w:hAnsi="Arial" w:cs="Arial"/>
            <w:sz w:val="18"/>
            <w:szCs w:val="18"/>
          </w:rPr>
          <w:delText>s</w:delText>
        </w:r>
        <w:r w:rsidDel="00330F66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z w:val="18"/>
            <w:szCs w:val="18"/>
          </w:rPr>
          <w:delText>r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unn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330F66">
          <w:rPr>
            <w:rFonts w:ascii="Arial" w:eastAsia="Arial" w:hAnsi="Arial" w:cs="Arial"/>
            <w:sz w:val="18"/>
            <w:szCs w:val="18"/>
          </w:rPr>
          <w:delText>g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z w:val="18"/>
            <w:szCs w:val="18"/>
          </w:rPr>
          <w:delText>t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330F66">
          <w:rPr>
            <w:rFonts w:ascii="Arial" w:eastAsia="Arial" w:hAnsi="Arial" w:cs="Arial"/>
            <w:sz w:val="18"/>
            <w:szCs w:val="18"/>
          </w:rPr>
          <w:delText>e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z w:val="18"/>
            <w:szCs w:val="18"/>
          </w:rPr>
          <w:delText>P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330F66">
          <w:rPr>
            <w:rFonts w:ascii="Arial" w:eastAsia="Arial" w:hAnsi="Arial" w:cs="Arial"/>
            <w:sz w:val="18"/>
            <w:szCs w:val="18"/>
          </w:rPr>
          <w:delText>m</w:delText>
        </w:r>
        <w:r w:rsidDel="00330F66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330F66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330F66">
          <w:rPr>
            <w:rFonts w:ascii="Arial" w:eastAsia="Arial" w:hAnsi="Arial" w:cs="Arial"/>
            <w:sz w:val="18"/>
            <w:szCs w:val="18"/>
          </w:rPr>
          <w:delText>r</w:delText>
        </w:r>
        <w:r w:rsidDel="00330F66">
          <w:rPr>
            <w:rFonts w:ascii="Arial" w:eastAsia="Arial" w:hAnsi="Arial" w:cs="Arial"/>
            <w:spacing w:val="-4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8"/>
            <w:sz w:val="18"/>
            <w:szCs w:val="18"/>
          </w:rPr>
          <w:delText>W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330F66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330F66">
          <w:rPr>
            <w:rFonts w:ascii="Arial" w:eastAsia="Arial" w:hAnsi="Arial" w:cs="Arial"/>
            <w:sz w:val="18"/>
            <w:szCs w:val="18"/>
          </w:rPr>
          <w:delText>s</w:delText>
        </w:r>
        <w:r w:rsidDel="00330F66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z w:val="18"/>
            <w:szCs w:val="18"/>
          </w:rPr>
          <w:delText xml:space="preserve">CE. 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330F66">
          <w:rPr>
            <w:rFonts w:ascii="Arial" w:eastAsia="Arial" w:hAnsi="Arial" w:cs="Arial"/>
            <w:sz w:val="18"/>
            <w:szCs w:val="18"/>
          </w:rPr>
          <w:delText>s</w:delText>
        </w:r>
        <w:r w:rsidDel="00330F66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330F66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hel</w:delText>
        </w:r>
        <w:r w:rsidDel="00330F66">
          <w:rPr>
            <w:rFonts w:ascii="Arial" w:eastAsia="Arial" w:hAnsi="Arial" w:cs="Arial"/>
            <w:sz w:val="18"/>
            <w:szCs w:val="18"/>
          </w:rPr>
          <w:delText>p</w:delText>
        </w:r>
        <w:r w:rsidDel="00330F66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330F66">
          <w:rPr>
            <w:rFonts w:ascii="Arial" w:eastAsia="Arial" w:hAnsi="Arial" w:cs="Arial"/>
            <w:sz w:val="18"/>
            <w:szCs w:val="18"/>
          </w:rPr>
          <w:delText>u</w:delText>
        </w:r>
        <w:r w:rsidDel="00330F66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un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330F66">
          <w:rPr>
            <w:rFonts w:ascii="Arial" w:eastAsia="Arial" w:hAnsi="Arial" w:cs="Arial"/>
            <w:sz w:val="18"/>
            <w:szCs w:val="18"/>
          </w:rPr>
          <w:delText>r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330F66">
          <w:rPr>
            <w:rFonts w:ascii="Arial" w:eastAsia="Arial" w:hAnsi="Arial" w:cs="Arial"/>
            <w:sz w:val="18"/>
            <w:szCs w:val="18"/>
          </w:rPr>
          <w:delText>d t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330F66">
          <w:rPr>
            <w:rFonts w:ascii="Arial" w:eastAsia="Arial" w:hAnsi="Arial" w:cs="Arial"/>
            <w:sz w:val="18"/>
            <w:szCs w:val="18"/>
          </w:rPr>
          <w:delText>e</w:delText>
        </w:r>
        <w:r w:rsidDel="00330F66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mp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330F66">
          <w:rPr>
            <w:rFonts w:ascii="Arial" w:eastAsia="Arial" w:hAnsi="Arial" w:cs="Arial"/>
            <w:sz w:val="18"/>
            <w:szCs w:val="18"/>
          </w:rPr>
          <w:delText>t</w:delText>
        </w:r>
        <w:r w:rsidDel="00330F66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330F66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mo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330F66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ini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ia</w:delText>
        </w:r>
        <w:r w:rsidDel="00330F66">
          <w:rPr>
            <w:rFonts w:ascii="Arial" w:eastAsia="Arial" w:hAnsi="Arial" w:cs="Arial"/>
            <w:sz w:val="18"/>
            <w:szCs w:val="18"/>
          </w:rPr>
          <w:delText>t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330F66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330F66">
          <w:rPr>
            <w:rFonts w:ascii="Arial" w:eastAsia="Arial" w:hAnsi="Arial" w:cs="Arial"/>
            <w:sz w:val="18"/>
            <w:szCs w:val="18"/>
          </w:rPr>
          <w:delText>s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 xml:space="preserve"> s</w:delText>
        </w:r>
        <w:r w:rsidDel="00330F66">
          <w:rPr>
            <w:rFonts w:ascii="Arial" w:eastAsia="Arial" w:hAnsi="Arial" w:cs="Arial"/>
            <w:sz w:val="18"/>
            <w:szCs w:val="18"/>
          </w:rPr>
          <w:delText>o</w:delText>
        </w:r>
        <w:r w:rsidDel="00330F66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330F66">
          <w:rPr>
            <w:rFonts w:ascii="Arial" w:eastAsia="Arial" w:hAnsi="Arial" w:cs="Arial"/>
            <w:sz w:val="18"/>
            <w:szCs w:val="18"/>
          </w:rPr>
          <w:delText>u</w:delText>
        </w:r>
        <w:r w:rsidDel="00330F66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30F66">
          <w:rPr>
            <w:rFonts w:ascii="Arial" w:eastAsia="Arial" w:hAnsi="Arial" w:cs="Arial"/>
            <w:sz w:val="18"/>
            <w:szCs w:val="18"/>
          </w:rPr>
          <w:delText>n</w:delText>
        </w:r>
        <w:r w:rsidDel="00330F66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330F66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ac</w:delText>
        </w:r>
        <w:r w:rsidDel="00330F66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330F66">
          <w:rPr>
            <w:rFonts w:ascii="Arial" w:eastAsia="Arial" w:hAnsi="Arial" w:cs="Arial"/>
            <w:sz w:val="18"/>
            <w:szCs w:val="18"/>
          </w:rPr>
          <w:delText>r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di</w:delText>
        </w:r>
        <w:r w:rsidDel="00330F66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330F66">
          <w:rPr>
            <w:rFonts w:ascii="Arial" w:eastAsia="Arial" w:hAnsi="Arial" w:cs="Arial"/>
            <w:spacing w:val="1"/>
            <w:sz w:val="18"/>
            <w:szCs w:val="18"/>
          </w:rPr>
          <w:delText>gl</w:delText>
        </w:r>
        <w:r w:rsidDel="00330F66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330F66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Del="00EA2B21" w:rsidRDefault="0014106B">
      <w:pPr>
        <w:spacing w:after="0" w:line="278" w:lineRule="auto"/>
        <w:ind w:left="3328" w:right="107" w:hanging="3060"/>
        <w:jc w:val="both"/>
        <w:rPr>
          <w:del w:id="19" w:author="Blake Frei" w:date="2012-08-03T15:49:00Z"/>
          <w:rFonts w:ascii="Arial" w:eastAsia="Arial" w:hAnsi="Arial" w:cs="Arial"/>
          <w:sz w:val="18"/>
          <w:szCs w:val="18"/>
        </w:rPr>
      </w:pPr>
      <w:del w:id="20" w:author="Blake Frei" w:date="2012-08-03T15:49:00Z">
        <w:r w:rsidDel="00EA2B21">
          <w:rPr>
            <w:rFonts w:ascii="Arial" w:eastAsia="Arial" w:hAnsi="Arial" w:cs="Arial"/>
            <w:spacing w:val="-4"/>
            <w:sz w:val="18"/>
            <w:szCs w:val="18"/>
          </w:rPr>
          <w:delText>M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odul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e                                                </w:delText>
        </w:r>
        <w:r w:rsidDel="00EA2B21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houg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h 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co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ne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ll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rs 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to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ne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w 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od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A2B21">
          <w:rPr>
            <w:rFonts w:ascii="Arial" w:eastAsia="Arial" w:hAnsi="Arial" w:cs="Arial"/>
            <w:sz w:val="18"/>
            <w:szCs w:val="18"/>
          </w:rPr>
          <w:delText>t,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uc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h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-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con</w:delText>
        </w:r>
        <w:r w:rsidDel="00EA2B21">
          <w:rPr>
            <w:rFonts w:ascii="Arial" w:eastAsia="Arial" w:hAnsi="Arial" w:cs="Arial"/>
            <w:spacing w:val="-4"/>
            <w:sz w:val="18"/>
            <w:szCs w:val="18"/>
          </w:rPr>
          <w:delText>v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od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ule</w:delText>
        </w:r>
        <w:r w:rsidDel="00EA2B21">
          <w:rPr>
            <w:rFonts w:ascii="Arial" w:eastAsia="Arial" w:hAnsi="Arial" w:cs="Arial"/>
            <w:sz w:val="18"/>
            <w:szCs w:val="18"/>
          </w:rPr>
          <w:delText>.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In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se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mb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ne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z w:val="18"/>
            <w:szCs w:val="18"/>
          </w:rPr>
          <w:delText>e 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bu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ls</w:delText>
        </w:r>
        <w:r w:rsidDel="00EA2B21">
          <w:rPr>
            <w:rFonts w:ascii="Arial" w:eastAsia="Arial" w:hAnsi="Arial" w:cs="Arial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EA2B21">
          <w:rPr>
            <w:rFonts w:ascii="Arial" w:eastAsia="Arial" w:hAnsi="Arial" w:cs="Arial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>f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aba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EA2B21">
          <w:rPr>
            <w:rFonts w:ascii="Arial" w:eastAsia="Arial" w:hAnsi="Arial" w:cs="Arial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A2B21">
          <w:rPr>
            <w:rFonts w:ascii="Arial" w:eastAsia="Arial" w:hAnsi="Arial" w:cs="Arial"/>
            <w:sz w:val="18"/>
            <w:szCs w:val="18"/>
          </w:rPr>
          <w:delText>k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EA2B21">
          <w:rPr>
            <w:rFonts w:ascii="Arial" w:eastAsia="Arial" w:hAnsi="Arial" w:cs="Arial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EA2B21">
          <w:rPr>
            <w:rFonts w:ascii="Arial" w:eastAsia="Arial" w:hAnsi="Arial" w:cs="Arial"/>
            <w:sz w:val="18"/>
            <w:szCs w:val="18"/>
          </w:rPr>
          <w:delText>ta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q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ui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ge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z w:val="18"/>
            <w:szCs w:val="18"/>
          </w:rPr>
          <w:delText>te 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z w:val="18"/>
            <w:szCs w:val="18"/>
          </w:rPr>
          <w:delText>.</w:delText>
        </w:r>
        <w:r w:rsidDel="00EA2B21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24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all</w:delText>
        </w:r>
        <w:r w:rsidDel="00EA2B21">
          <w:rPr>
            <w:rFonts w:ascii="Arial" w:eastAsia="Arial" w:hAnsi="Arial" w:cs="Arial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2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>f</w:delText>
        </w:r>
        <w:r w:rsidDel="00EA2B21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z w:val="18"/>
            <w:szCs w:val="18"/>
          </w:rPr>
          <w:delText>,</w:delText>
        </w:r>
        <w:r w:rsidDel="00EA2B21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n’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pose</w:delText>
        </w:r>
        <w:r w:rsidDel="00EA2B21">
          <w:rPr>
            <w:rFonts w:ascii="Arial" w:eastAsia="Arial" w:hAnsi="Arial" w:cs="Arial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to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"m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du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"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EA2B21">
          <w:rPr>
            <w:rFonts w:ascii="Arial" w:eastAsia="Arial" w:hAnsi="Arial" w:cs="Arial"/>
            <w:sz w:val="18"/>
            <w:szCs w:val="18"/>
          </w:rPr>
          <w:delText>re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e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EA2B21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oni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C</w:t>
      </w:r>
      <w:r>
        <w:rPr>
          <w:rFonts w:ascii="Arial" w:eastAsia="Arial" w:hAnsi="Arial" w:cs="Arial"/>
          <w:spacing w:val="1"/>
          <w:sz w:val="18"/>
          <w:szCs w:val="18"/>
        </w:rPr>
        <w:t>olo</w:t>
      </w:r>
      <w:r>
        <w:rPr>
          <w:rFonts w:ascii="Arial" w:eastAsia="Arial" w:hAnsi="Arial" w:cs="Arial"/>
          <w:sz w:val="18"/>
          <w:szCs w:val="18"/>
        </w:rPr>
        <w:t>r 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s                         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del w:id="21" w:author="Blake Frei" w:date="2012-08-03T15:50:00Z"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C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EA2B21">
          <w:rPr>
            <w:rFonts w:ascii="Arial" w:eastAsia="Arial" w:hAnsi="Arial" w:cs="Arial"/>
            <w:sz w:val="18"/>
            <w:szCs w:val="18"/>
          </w:rPr>
          <w:delText>rt</w:delText>
        </w:r>
        <w:r w:rsidDel="00EA2B21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ho</w:delText>
        </w:r>
        <w:r w:rsidDel="00EA2B2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EA2B21">
          <w:rPr>
            <w:rFonts w:ascii="Arial" w:eastAsia="Arial" w:hAnsi="Arial" w:cs="Arial"/>
            <w:sz w:val="18"/>
            <w:szCs w:val="18"/>
          </w:rPr>
          <w:delText>ta</w:delText>
        </w:r>
        <w:r w:rsidDel="00EA2B21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hic</w:delText>
        </w:r>
        <w:r w:rsidDel="00EA2B21">
          <w:rPr>
            <w:rFonts w:ascii="Arial" w:eastAsia="Arial" w:hAnsi="Arial" w:cs="Arial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>r-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EA2B21">
          <w:rPr>
            <w:rFonts w:ascii="Arial" w:eastAsia="Arial" w:hAnsi="Arial" w:cs="Arial"/>
            <w:sz w:val="18"/>
            <w:szCs w:val="18"/>
          </w:rPr>
          <w:delText>th</w:delText>
        </w:r>
        <w:r w:rsidDel="00EA2B21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>rs</w:delText>
        </w:r>
        <w:r w:rsidDel="00EA2B21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to</w:delText>
        </w:r>
        <w:r w:rsidDel="00EA2B21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EA2B2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b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EA2B21">
          <w:rPr>
            <w:rFonts w:ascii="Arial" w:eastAsia="Arial" w:hAnsi="Arial" w:cs="Arial"/>
            <w:sz w:val="18"/>
            <w:szCs w:val="18"/>
          </w:rPr>
          <w:delText>te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hei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EA2B21">
          <w:rPr>
            <w:rFonts w:ascii="Arial" w:eastAsia="Arial" w:hAnsi="Arial" w:cs="Arial"/>
            <w:sz w:val="18"/>
            <w:szCs w:val="18"/>
          </w:rPr>
          <w:delText>t 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>.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C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lo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ep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f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um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colo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EA2B21">
          <w:rPr>
            <w:rFonts w:ascii="Arial" w:eastAsia="Arial" w:hAnsi="Arial" w:cs="Arial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pla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sc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een</w:delText>
        </w:r>
        <w:r w:rsidDel="00EA2B21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10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oni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R</w:t>
      </w:r>
      <w:r>
        <w:rPr>
          <w:rFonts w:ascii="Arial" w:eastAsia="Arial" w:hAnsi="Arial" w:cs="Arial"/>
          <w:spacing w:val="1"/>
          <w:sz w:val="18"/>
          <w:szCs w:val="18"/>
        </w:rPr>
        <w:t>eso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s                           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sol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b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9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niqu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                      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del w:id="22" w:author="Blake Frei" w:date="2012-08-03T15:11:00Z">
        <w:r w:rsidDel="006305A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6305A2">
          <w:rPr>
            <w:rFonts w:ascii="Arial" w:eastAsia="Arial" w:hAnsi="Arial" w:cs="Arial"/>
            <w:sz w:val="18"/>
            <w:szCs w:val="18"/>
          </w:rPr>
          <w:delText>e</w:delText>
        </w:r>
        <w:r w:rsidDel="006305A2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num</w:delText>
        </w:r>
        <w:r w:rsidDel="006305A2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305A2">
          <w:rPr>
            <w:rFonts w:ascii="Arial" w:eastAsia="Arial" w:hAnsi="Arial" w:cs="Arial"/>
            <w:sz w:val="18"/>
            <w:szCs w:val="18"/>
          </w:rPr>
          <w:delText>r</w:delText>
        </w:r>
        <w:r w:rsidDel="006305A2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6305A2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6305A2">
          <w:rPr>
            <w:rFonts w:ascii="Arial" w:eastAsia="Arial" w:hAnsi="Arial" w:cs="Arial"/>
            <w:sz w:val="18"/>
            <w:szCs w:val="18"/>
          </w:rPr>
          <w:delText>f</w:delText>
        </w:r>
        <w:r w:rsidDel="006305A2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6305A2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du</w:delText>
        </w:r>
        <w:r w:rsidDel="006305A2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li</w:delText>
        </w:r>
        <w:r w:rsidDel="006305A2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6305A2">
          <w:rPr>
            <w:rFonts w:ascii="Arial" w:eastAsia="Arial" w:hAnsi="Arial" w:cs="Arial"/>
            <w:sz w:val="18"/>
            <w:szCs w:val="18"/>
          </w:rPr>
          <w:delText>t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305A2">
          <w:rPr>
            <w:rFonts w:ascii="Arial" w:eastAsia="Arial" w:hAnsi="Arial" w:cs="Arial"/>
            <w:sz w:val="18"/>
            <w:szCs w:val="18"/>
          </w:rPr>
          <w:delText>d</w:delText>
        </w:r>
        <w:r w:rsidDel="006305A2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6305A2">
          <w:rPr>
            <w:rFonts w:ascii="Arial" w:eastAsia="Arial" w:hAnsi="Arial" w:cs="Arial"/>
            <w:spacing w:val="-2"/>
            <w:sz w:val="18"/>
            <w:szCs w:val="18"/>
          </w:rPr>
          <w:delText>(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cou</w:delText>
        </w:r>
        <w:r w:rsidDel="006305A2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6305A2">
          <w:rPr>
            <w:rFonts w:ascii="Arial" w:eastAsia="Arial" w:hAnsi="Arial" w:cs="Arial"/>
            <w:sz w:val="18"/>
            <w:szCs w:val="18"/>
          </w:rPr>
          <w:delText>t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305A2">
          <w:rPr>
            <w:rFonts w:ascii="Arial" w:eastAsia="Arial" w:hAnsi="Arial" w:cs="Arial"/>
            <w:sz w:val="18"/>
            <w:szCs w:val="18"/>
          </w:rPr>
          <w:delText>d</w:delText>
        </w:r>
        <w:r w:rsidDel="006305A2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onl</w:delText>
        </w:r>
        <w:r w:rsidDel="006305A2">
          <w:rPr>
            <w:rFonts w:ascii="Arial" w:eastAsia="Arial" w:hAnsi="Arial" w:cs="Arial"/>
            <w:sz w:val="18"/>
            <w:szCs w:val="18"/>
          </w:rPr>
          <w:delText>y</w:delText>
        </w:r>
        <w:r w:rsidDel="006305A2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6305A2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nce</w:delText>
        </w:r>
        <w:r w:rsidDel="006305A2">
          <w:rPr>
            <w:rFonts w:ascii="Arial" w:eastAsia="Arial" w:hAnsi="Arial" w:cs="Arial"/>
            <w:sz w:val="18"/>
            <w:szCs w:val="18"/>
          </w:rPr>
          <w:delText>)</w:delText>
        </w:r>
        <w:r w:rsidDel="006305A2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6305A2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6305A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6305A2">
          <w:rPr>
            <w:rFonts w:ascii="Arial" w:eastAsia="Arial" w:hAnsi="Arial" w:cs="Arial"/>
            <w:sz w:val="18"/>
            <w:szCs w:val="18"/>
          </w:rPr>
          <w:delText>t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6305A2">
          <w:rPr>
            <w:rFonts w:ascii="Arial" w:eastAsia="Arial" w:hAnsi="Arial" w:cs="Arial"/>
            <w:sz w:val="18"/>
            <w:szCs w:val="18"/>
          </w:rPr>
          <w:delText>rs</w:delText>
        </w:r>
        <w:r w:rsidDel="006305A2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6305A2">
          <w:rPr>
            <w:rFonts w:ascii="Arial" w:eastAsia="Arial" w:hAnsi="Arial" w:cs="Arial"/>
            <w:sz w:val="18"/>
            <w:szCs w:val="18"/>
          </w:rPr>
          <w:delText>to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6305A2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6305A2">
          <w:rPr>
            <w:rFonts w:ascii="Arial" w:eastAsia="Arial" w:hAnsi="Arial" w:cs="Arial"/>
            <w:sz w:val="18"/>
            <w:szCs w:val="18"/>
          </w:rPr>
          <w:delText>r</w:delText>
        </w:r>
        <w:r w:rsidDel="006305A2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6305A2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ebsi</w:delText>
        </w:r>
        <w:r w:rsidDel="006305A2">
          <w:rPr>
            <w:rFonts w:ascii="Arial" w:eastAsia="Arial" w:hAnsi="Arial" w:cs="Arial"/>
            <w:sz w:val="18"/>
            <w:szCs w:val="18"/>
          </w:rPr>
          <w:delText>te</w:delText>
        </w:r>
        <w:r w:rsidDel="006305A2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6305A2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305A2">
          <w:rPr>
            <w:rFonts w:ascii="Arial" w:eastAsia="Arial" w:hAnsi="Arial" w:cs="Arial"/>
            <w:sz w:val="18"/>
            <w:szCs w:val="18"/>
          </w:rPr>
          <w:delText>r t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6305A2">
          <w:rPr>
            <w:rFonts w:ascii="Arial" w:eastAsia="Arial" w:hAnsi="Arial" w:cs="Arial"/>
            <w:sz w:val="18"/>
            <w:szCs w:val="18"/>
          </w:rPr>
          <w:delText>e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6305A2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6305A2">
          <w:rPr>
            <w:rFonts w:ascii="Arial" w:eastAsia="Arial" w:hAnsi="Arial" w:cs="Arial"/>
            <w:sz w:val="18"/>
            <w:szCs w:val="18"/>
          </w:rPr>
          <w:delText>r</w:delText>
        </w:r>
        <w:r w:rsidDel="006305A2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6305A2">
          <w:rPr>
            <w:rFonts w:ascii="Arial" w:eastAsia="Arial" w:hAnsi="Arial" w:cs="Arial"/>
            <w:sz w:val="18"/>
            <w:szCs w:val="18"/>
          </w:rPr>
          <w:delText>e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6305A2">
          <w:rPr>
            <w:rFonts w:ascii="Arial" w:eastAsia="Arial" w:hAnsi="Arial" w:cs="Arial"/>
            <w:sz w:val="18"/>
            <w:szCs w:val="18"/>
          </w:rPr>
          <w:delText>f</w:delText>
        </w:r>
        <w:r w:rsidDel="006305A2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6305A2">
          <w:rPr>
            <w:rFonts w:ascii="Arial" w:eastAsia="Arial" w:hAnsi="Arial" w:cs="Arial"/>
            <w:sz w:val="18"/>
            <w:szCs w:val="18"/>
          </w:rPr>
          <w:delText>a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6305A2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6305A2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6305A2">
          <w:rPr>
            <w:rFonts w:ascii="Arial" w:eastAsia="Arial" w:hAnsi="Arial" w:cs="Arial"/>
            <w:sz w:val="18"/>
            <w:szCs w:val="18"/>
          </w:rPr>
          <w:delText>e</w:delText>
        </w:r>
        <w:r w:rsidDel="006305A2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mon</w:delText>
        </w:r>
        <w:r w:rsidDel="006305A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6305A2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6305A2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opula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                          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del w:id="23" w:author="Blake Frei" w:date="2012-08-03T15:53:00Z"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C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EA2B21">
          <w:rPr>
            <w:rFonts w:ascii="Arial" w:eastAsia="Arial" w:hAnsi="Arial" w:cs="Arial"/>
            <w:sz w:val="18"/>
            <w:szCs w:val="18"/>
          </w:rPr>
          <w:delText>rt</w:delText>
        </w:r>
        <w:r w:rsidDel="00EA2B21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li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z w:val="18"/>
            <w:szCs w:val="18"/>
          </w:rPr>
          <w:delText>ts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>f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pag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2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>f</w:delText>
        </w:r>
        <w:r w:rsidDel="00EA2B21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b</w:delText>
        </w:r>
        <w:r w:rsidDel="00EA2B21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z w:val="18"/>
            <w:szCs w:val="18"/>
          </w:rPr>
          <w:delText>te</w:delText>
        </w:r>
        <w:r w:rsidDel="00EA2B21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z w:val="18"/>
            <w:szCs w:val="18"/>
          </w:rPr>
          <w:delText>re</w:delText>
        </w:r>
        <w:r w:rsidDel="00EA2B21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be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z w:val="18"/>
            <w:szCs w:val="18"/>
          </w:rPr>
          <w:delText>g tr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ac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k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b</w:delText>
        </w:r>
        <w:r w:rsidDel="00EA2B21">
          <w:rPr>
            <w:rFonts w:ascii="Arial" w:eastAsia="Arial" w:hAnsi="Arial" w:cs="Arial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C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z w:val="18"/>
            <w:szCs w:val="18"/>
          </w:rPr>
          <w:delText>t,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EA2B21">
          <w:rPr>
            <w:rFonts w:ascii="Arial" w:eastAsia="Arial" w:hAnsi="Arial" w:cs="Arial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ll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>u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hic</w:delText>
        </w:r>
        <w:r w:rsidDel="00EA2B21">
          <w:rPr>
            <w:rFonts w:ascii="Arial" w:eastAsia="Arial" w:hAnsi="Arial" w:cs="Arial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z w:val="18"/>
            <w:szCs w:val="18"/>
          </w:rPr>
          <w:delText>re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be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z w:val="18"/>
            <w:szCs w:val="18"/>
          </w:rPr>
          <w:delText>g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v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z w:val="18"/>
            <w:szCs w:val="18"/>
          </w:rPr>
          <w:delText>t.</w:delText>
        </w:r>
      </w:del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opula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rs                         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del w:id="24" w:author="Blake Frei" w:date="2012-08-03T15:53:00Z"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al</w:delText>
        </w:r>
        <w:r w:rsidDel="00EA2B21">
          <w:rPr>
            <w:rFonts w:ascii="Arial" w:eastAsia="Arial" w:hAnsi="Arial" w:cs="Arial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>f</w:delText>
        </w:r>
        <w:r w:rsidDel="00EA2B21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rs</w:delText>
        </w:r>
        <w:r w:rsidDel="00EA2B21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>f</w:delText>
        </w:r>
        <w:r w:rsidDel="00EA2B21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b</w:delText>
        </w:r>
        <w:r w:rsidDel="00EA2B21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z w:val="18"/>
            <w:szCs w:val="18"/>
          </w:rPr>
          <w:delText>te</w:delText>
        </w:r>
        <w:r w:rsidDel="00EA2B21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z w:val="18"/>
            <w:szCs w:val="18"/>
          </w:rPr>
          <w:delText>re</w:delText>
        </w:r>
        <w:r w:rsidDel="00EA2B21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be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z w:val="18"/>
            <w:szCs w:val="18"/>
          </w:rPr>
          <w:delText>g tr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ac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k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EA2B21">
          <w:rPr>
            <w:rFonts w:ascii="Arial" w:eastAsia="Arial" w:hAnsi="Arial" w:cs="Arial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C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ys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ell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>u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h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rs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a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re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g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ce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mos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opula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 xml:space="preserve">s                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del w:id="25" w:author="Blake Frei" w:date="2012-08-03T15:55:00Z"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C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EA2B21">
          <w:rPr>
            <w:rFonts w:ascii="Arial" w:eastAsia="Arial" w:hAnsi="Arial" w:cs="Arial"/>
            <w:sz w:val="18"/>
            <w:szCs w:val="18"/>
          </w:rPr>
          <w:delText>rt</w:delText>
        </w:r>
        <w:r w:rsidDel="00EA2B21">
          <w:rPr>
            <w:rFonts w:ascii="Arial" w:eastAsia="Arial" w:hAnsi="Arial" w:cs="Arial"/>
            <w:spacing w:val="34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EA2B21">
          <w:rPr>
            <w:rFonts w:ascii="Arial" w:eastAsia="Arial" w:hAnsi="Arial" w:cs="Arial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z w:val="18"/>
            <w:szCs w:val="18"/>
          </w:rPr>
          <w:delText>te</w:delText>
        </w:r>
        <w:r w:rsidDel="00EA2B21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>f</w:delText>
        </w:r>
        <w:r w:rsidDel="00EA2B21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A2B21">
          <w:rPr>
            <w:rFonts w:ascii="Arial" w:eastAsia="Arial" w:hAnsi="Arial" w:cs="Arial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34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b</w:delText>
        </w:r>
        <w:r w:rsidDel="00EA2B21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EA2B21">
          <w:rPr>
            <w:rFonts w:ascii="Arial" w:eastAsia="Arial" w:hAnsi="Arial" w:cs="Arial"/>
            <w:sz w:val="18"/>
            <w:szCs w:val="18"/>
          </w:rPr>
          <w:delText>te</w:delText>
        </w:r>
        <w:r w:rsidDel="00EA2B21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34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bein</w:delText>
        </w:r>
        <w:r w:rsidDel="00EA2B21">
          <w:rPr>
            <w:rFonts w:ascii="Arial" w:eastAsia="Arial" w:hAnsi="Arial" w:cs="Arial"/>
            <w:sz w:val="18"/>
            <w:szCs w:val="18"/>
          </w:rPr>
          <w:delText>g tr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ck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EA2B21">
          <w:rPr>
            <w:rFonts w:ascii="Arial" w:eastAsia="Arial" w:hAnsi="Arial" w:cs="Arial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C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ys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EA2B21">
          <w:rPr>
            <w:rFonts w:ascii="Arial" w:eastAsia="Arial" w:hAnsi="Arial" w:cs="Arial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el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z w:val="18"/>
            <w:szCs w:val="18"/>
          </w:rPr>
          <w:delText>u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hic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h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z w:val="18"/>
            <w:szCs w:val="18"/>
          </w:rPr>
          <w:delText>te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a</w:delText>
        </w:r>
        <w:r w:rsidDel="00EA2B21">
          <w:rPr>
            <w:rFonts w:ascii="Arial" w:eastAsia="Arial" w:hAnsi="Arial" w:cs="Arial"/>
            <w:sz w:val="18"/>
            <w:szCs w:val="18"/>
          </w:rPr>
          <w:delText>re</w:delText>
        </w:r>
        <w:r w:rsidDel="00EA2B2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ein</w:delText>
        </w:r>
        <w:r w:rsidDel="00EA2B21">
          <w:rPr>
            <w:rFonts w:ascii="Arial" w:eastAsia="Arial" w:hAnsi="Arial" w:cs="Arial"/>
            <w:sz w:val="18"/>
            <w:szCs w:val="18"/>
          </w:rPr>
          <w:delText xml:space="preserve">g 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z w:val="18"/>
            <w:szCs w:val="18"/>
          </w:rPr>
          <w:delText>t.</w:delText>
        </w:r>
      </w:del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Del="002C20C2" w:rsidRDefault="0014106B">
      <w:pPr>
        <w:spacing w:after="0" w:line="278" w:lineRule="auto"/>
        <w:ind w:left="3328" w:right="108" w:hanging="3060"/>
        <w:jc w:val="both"/>
        <w:rPr>
          <w:del w:id="26" w:author="Blake Frei" w:date="2012-08-03T15:20:00Z"/>
          <w:rFonts w:ascii="Arial" w:eastAsia="Arial" w:hAnsi="Arial" w:cs="Arial"/>
          <w:sz w:val="18"/>
          <w:szCs w:val="18"/>
        </w:rPr>
      </w:pPr>
      <w:del w:id="27" w:author="Blake Frei" w:date="2012-08-03T15:20:00Z">
        <w:r w:rsidDel="002C20C2">
          <w:rPr>
            <w:rFonts w:ascii="Arial" w:eastAsia="Arial" w:hAnsi="Arial" w:cs="Arial"/>
            <w:spacing w:val="-4"/>
            <w:sz w:val="18"/>
            <w:szCs w:val="18"/>
          </w:rPr>
          <w:delText>M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ul</w:delText>
        </w:r>
        <w:r w:rsidDel="002C20C2">
          <w:rPr>
            <w:rFonts w:ascii="Arial" w:eastAsia="Arial" w:hAnsi="Arial" w:cs="Arial"/>
            <w:sz w:val="18"/>
            <w:szCs w:val="18"/>
          </w:rPr>
          <w:delText>t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2C20C2">
          <w:rPr>
            <w:rFonts w:ascii="Arial" w:eastAsia="Arial" w:hAnsi="Arial" w:cs="Arial"/>
            <w:sz w:val="18"/>
            <w:szCs w:val="18"/>
          </w:rPr>
          <w:delText>-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cu</w:delText>
        </w:r>
        <w:r w:rsidDel="002C20C2">
          <w:rPr>
            <w:rFonts w:ascii="Arial" w:eastAsia="Arial" w:hAnsi="Arial" w:cs="Arial"/>
            <w:sz w:val="18"/>
            <w:szCs w:val="18"/>
          </w:rPr>
          <w:delText>rr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2C20C2">
          <w:rPr>
            <w:rFonts w:ascii="Arial" w:eastAsia="Arial" w:hAnsi="Arial" w:cs="Arial"/>
            <w:sz w:val="18"/>
            <w:szCs w:val="18"/>
          </w:rPr>
          <w:delText xml:space="preserve">y                                     </w:delText>
        </w:r>
        <w:r w:rsidDel="002C20C2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2C20C2">
          <w:rPr>
            <w:rFonts w:ascii="Arial" w:eastAsia="Arial" w:hAnsi="Arial" w:cs="Arial"/>
            <w:sz w:val="18"/>
            <w:szCs w:val="18"/>
          </w:rPr>
          <w:delText>rm</w:delText>
        </w:r>
        <w:r w:rsidDel="002C20C2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use</w:delText>
        </w:r>
        <w:r w:rsidDel="002C20C2">
          <w:rPr>
            <w:rFonts w:ascii="Arial" w:eastAsia="Arial" w:hAnsi="Arial" w:cs="Arial"/>
            <w:sz w:val="18"/>
            <w:szCs w:val="18"/>
          </w:rPr>
          <w:delText>d</w:delText>
        </w:r>
        <w:r w:rsidDel="002C20C2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z w:val="18"/>
            <w:szCs w:val="18"/>
          </w:rPr>
          <w:delText>to</w:delText>
        </w:r>
        <w:r w:rsidDel="002C20C2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2C20C2">
          <w:rPr>
            <w:rFonts w:ascii="Arial" w:eastAsia="Arial" w:hAnsi="Arial" w:cs="Arial"/>
            <w:sz w:val="18"/>
            <w:szCs w:val="18"/>
          </w:rPr>
          <w:delText>f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2C20C2">
          <w:rPr>
            <w:rFonts w:ascii="Arial" w:eastAsia="Arial" w:hAnsi="Arial" w:cs="Arial"/>
            <w:sz w:val="18"/>
            <w:szCs w:val="18"/>
          </w:rPr>
          <w:delText>e</w:delText>
        </w:r>
        <w:r w:rsidDel="002C20C2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z w:val="18"/>
            <w:szCs w:val="18"/>
          </w:rPr>
          <w:delText>t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2C20C2">
          <w:rPr>
            <w:rFonts w:ascii="Arial" w:eastAsia="Arial" w:hAnsi="Arial" w:cs="Arial"/>
            <w:sz w:val="18"/>
            <w:szCs w:val="18"/>
          </w:rPr>
          <w:delText>e</w:delText>
        </w:r>
        <w:r w:rsidDel="002C20C2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pacing w:val="-1"/>
            <w:sz w:val="18"/>
            <w:szCs w:val="18"/>
          </w:rPr>
          <w:delText>Om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2C20C2">
          <w:rPr>
            <w:rFonts w:ascii="Arial" w:eastAsia="Arial" w:hAnsi="Arial" w:cs="Arial"/>
            <w:sz w:val="18"/>
            <w:szCs w:val="18"/>
          </w:rPr>
          <w:delText>t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2C20C2">
          <w:rPr>
            <w:rFonts w:ascii="Arial" w:eastAsia="Arial" w:hAnsi="Arial" w:cs="Arial"/>
            <w:sz w:val="18"/>
            <w:szCs w:val="18"/>
          </w:rPr>
          <w:delText>re</w:delText>
        </w:r>
        <w:r w:rsidDel="002C20C2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2C20C2">
          <w:rPr>
            <w:rFonts w:ascii="Arial" w:eastAsia="Arial" w:hAnsi="Arial" w:cs="Arial"/>
            <w:sz w:val="18"/>
            <w:szCs w:val="18"/>
          </w:rPr>
          <w:delText>r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ce</w:delText>
        </w:r>
        <w:r w:rsidDel="002C20C2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2C20C2">
          <w:rPr>
            <w:rFonts w:ascii="Arial" w:eastAsia="Arial" w:hAnsi="Arial" w:cs="Arial"/>
            <w:sz w:val="18"/>
            <w:szCs w:val="18"/>
          </w:rPr>
          <w:delText>s</w:delText>
        </w:r>
        <w:r w:rsidDel="002C20C2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2C20C2">
          <w:rPr>
            <w:rFonts w:ascii="Arial" w:eastAsia="Arial" w:hAnsi="Arial" w:cs="Arial"/>
            <w:sz w:val="18"/>
            <w:szCs w:val="18"/>
          </w:rPr>
          <w:delText>f</w:delText>
        </w:r>
        <w:r w:rsidDel="002C20C2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z w:val="18"/>
            <w:szCs w:val="18"/>
          </w:rPr>
          <w:delText>tr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2C20C2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2C20C2">
          <w:rPr>
            <w:rFonts w:ascii="Arial" w:eastAsia="Arial" w:hAnsi="Arial" w:cs="Arial"/>
            <w:sz w:val="18"/>
            <w:szCs w:val="18"/>
          </w:rPr>
          <w:delText>t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2C20C2">
          <w:rPr>
            <w:rFonts w:ascii="Arial" w:eastAsia="Arial" w:hAnsi="Arial" w:cs="Arial"/>
            <w:sz w:val="18"/>
            <w:szCs w:val="18"/>
          </w:rPr>
          <w:delText>g</w:delText>
        </w:r>
        <w:r w:rsidDel="002C20C2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2C20C2">
          <w:rPr>
            <w:rFonts w:ascii="Arial" w:eastAsia="Arial" w:hAnsi="Arial" w:cs="Arial"/>
            <w:sz w:val="18"/>
            <w:szCs w:val="18"/>
          </w:rPr>
          <w:delText>y</w:delText>
        </w:r>
        <w:r w:rsidDel="002C20C2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cu</w:delText>
        </w:r>
        <w:r w:rsidDel="002C20C2">
          <w:rPr>
            <w:rFonts w:ascii="Arial" w:eastAsia="Arial" w:hAnsi="Arial" w:cs="Arial"/>
            <w:sz w:val="18"/>
            <w:szCs w:val="18"/>
          </w:rPr>
          <w:delText>rr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2C20C2">
          <w:rPr>
            <w:rFonts w:ascii="Arial" w:eastAsia="Arial" w:hAnsi="Arial" w:cs="Arial"/>
            <w:sz w:val="18"/>
            <w:szCs w:val="18"/>
          </w:rPr>
          <w:delText>y</w:delText>
        </w:r>
        <w:r w:rsidDel="002C20C2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alue</w:delText>
        </w:r>
        <w:r w:rsidDel="002C20C2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pa</w:delText>
        </w:r>
        <w:r w:rsidDel="002C20C2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2C20C2">
          <w:rPr>
            <w:rFonts w:ascii="Arial" w:eastAsia="Arial" w:hAnsi="Arial" w:cs="Arial"/>
            <w:sz w:val="18"/>
            <w:szCs w:val="18"/>
          </w:rPr>
          <w:delText>d</w:delText>
        </w:r>
        <w:r w:rsidDel="002C20C2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2C20C2">
          <w:rPr>
            <w:rFonts w:ascii="Arial" w:eastAsia="Arial" w:hAnsi="Arial" w:cs="Arial"/>
            <w:sz w:val="18"/>
            <w:szCs w:val="18"/>
          </w:rPr>
          <w:delText>n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2C20C2">
          <w:rPr>
            <w:rFonts w:ascii="Arial" w:eastAsia="Arial" w:hAnsi="Arial" w:cs="Arial"/>
            <w:sz w:val="18"/>
            <w:szCs w:val="18"/>
          </w:rPr>
          <w:delText>r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2C20C2">
          <w:rPr>
            <w:rFonts w:ascii="Arial" w:eastAsia="Arial" w:hAnsi="Arial" w:cs="Arial"/>
            <w:sz w:val="18"/>
            <w:szCs w:val="18"/>
          </w:rPr>
          <w:delText>g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z w:val="18"/>
            <w:szCs w:val="18"/>
          </w:rPr>
          <w:delText>t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2C20C2">
          <w:rPr>
            <w:rFonts w:ascii="Arial" w:eastAsia="Arial" w:hAnsi="Arial" w:cs="Arial"/>
            <w:sz w:val="18"/>
            <w:szCs w:val="18"/>
          </w:rPr>
          <w:delText>e</w:delText>
        </w:r>
        <w:r w:rsidDel="002C20C2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z w:val="18"/>
            <w:szCs w:val="18"/>
          </w:rPr>
          <w:delText>“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ch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2C20C2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2C20C2">
          <w:rPr>
            <w:rFonts w:ascii="Arial" w:eastAsia="Arial" w:hAnsi="Arial" w:cs="Arial"/>
            <w:sz w:val="18"/>
            <w:szCs w:val="18"/>
          </w:rPr>
          <w:delText xml:space="preserve">” 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2C20C2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2C20C2">
          <w:rPr>
            <w:rFonts w:ascii="Arial" w:eastAsia="Arial" w:hAnsi="Arial" w:cs="Arial"/>
            <w:sz w:val="18"/>
            <w:szCs w:val="18"/>
          </w:rPr>
          <w:delText>t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2C20C2">
          <w:rPr>
            <w:rFonts w:ascii="Arial" w:eastAsia="Arial" w:hAnsi="Arial" w:cs="Arial"/>
            <w:sz w:val="18"/>
            <w:szCs w:val="18"/>
          </w:rPr>
          <w:delText>o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z w:val="18"/>
            <w:szCs w:val="18"/>
          </w:rPr>
          <w:delText>t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2C20C2">
          <w:rPr>
            <w:rFonts w:ascii="Arial" w:eastAsia="Arial" w:hAnsi="Arial" w:cs="Arial"/>
            <w:sz w:val="18"/>
            <w:szCs w:val="18"/>
          </w:rPr>
          <w:delText>e</w:delText>
        </w:r>
        <w:r w:rsidDel="002C20C2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aul</w:delText>
        </w:r>
        <w:r w:rsidDel="002C20C2">
          <w:rPr>
            <w:rFonts w:ascii="Arial" w:eastAsia="Arial" w:hAnsi="Arial" w:cs="Arial"/>
            <w:sz w:val="18"/>
            <w:szCs w:val="18"/>
          </w:rPr>
          <w:delText>t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z w:val="18"/>
            <w:szCs w:val="18"/>
          </w:rPr>
          <w:delText>r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ep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2C20C2">
          <w:rPr>
            <w:rFonts w:ascii="Arial" w:eastAsia="Arial" w:hAnsi="Arial" w:cs="Arial"/>
            <w:sz w:val="18"/>
            <w:szCs w:val="18"/>
          </w:rPr>
          <w:delText>rt-</w:delText>
        </w:r>
        <w:r w:rsidDel="002C20C2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ui</w:delText>
        </w:r>
        <w:r w:rsidDel="002C20C2">
          <w:rPr>
            <w:rFonts w:ascii="Arial" w:eastAsia="Arial" w:hAnsi="Arial" w:cs="Arial"/>
            <w:sz w:val="18"/>
            <w:szCs w:val="18"/>
          </w:rPr>
          <w:delText>te</w:delText>
        </w:r>
        <w:r w:rsidDel="002C20C2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cu</w:delText>
        </w:r>
        <w:r w:rsidDel="002C20C2">
          <w:rPr>
            <w:rFonts w:ascii="Arial" w:eastAsia="Arial" w:hAnsi="Arial" w:cs="Arial"/>
            <w:sz w:val="18"/>
            <w:szCs w:val="18"/>
          </w:rPr>
          <w:delText>rr</w:delText>
        </w:r>
        <w:r w:rsidDel="002C20C2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2C20C2">
          <w:rPr>
            <w:rFonts w:ascii="Arial" w:eastAsia="Arial" w:hAnsi="Arial" w:cs="Arial"/>
            <w:spacing w:val="1"/>
            <w:sz w:val="18"/>
            <w:szCs w:val="18"/>
          </w:rPr>
          <w:delText>nc</w:delText>
        </w:r>
        <w:r w:rsidDel="002C20C2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2C20C2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-S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ab/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ol</w:t>
      </w:r>
      <w:r>
        <w:rPr>
          <w:rFonts w:ascii="Arial" w:eastAsia="Arial" w:hAnsi="Arial" w:cs="Arial"/>
          <w:i/>
          <w:spacing w:val="-2"/>
          <w:sz w:val="18"/>
          <w:szCs w:val="18"/>
        </w:rPr>
        <w:t>l</w:t>
      </w:r>
      <w:r>
        <w:rPr>
          <w:rFonts w:ascii="Arial" w:eastAsia="Arial" w:hAnsi="Arial" w:cs="Arial"/>
          <w:i/>
          <w:spacing w:val="1"/>
          <w:sz w:val="18"/>
          <w:szCs w:val="18"/>
        </w:rPr>
        <w:t>up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after="0"/>
        <w:sectPr w:rsidR="00244ECA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RDefault="00244ECA">
      <w:pPr>
        <w:spacing w:before="13" w:after="0" w:line="260" w:lineRule="exact"/>
        <w:rPr>
          <w:sz w:val="26"/>
          <w:szCs w:val="26"/>
        </w:rPr>
      </w:pPr>
    </w:p>
    <w:p w:rsidR="00244ECA" w:rsidRDefault="0014106B">
      <w:pPr>
        <w:tabs>
          <w:tab w:val="left" w:pos="3320"/>
        </w:tabs>
        <w:spacing w:before="37"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-S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agg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ab/>
      </w:r>
      <w:del w:id="28" w:author="Blake Frei" w:date="2012-08-03T15:57:00Z"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abil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z w:val="18"/>
            <w:szCs w:val="18"/>
          </w:rPr>
          <w:delText>ty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to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EA2B21">
          <w:rPr>
            <w:rFonts w:ascii="Arial" w:eastAsia="Arial" w:hAnsi="Arial" w:cs="Arial"/>
            <w:sz w:val="18"/>
            <w:szCs w:val="18"/>
          </w:rPr>
          <w:delText>d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EA2B21">
          <w:rPr>
            <w:rFonts w:ascii="Arial" w:eastAsia="Arial" w:hAnsi="Arial" w:cs="Arial"/>
            <w:sz w:val="18"/>
            <w:szCs w:val="18"/>
          </w:rPr>
          <w:delText>ta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to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mu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lt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ipl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EA2B21">
          <w:rPr>
            <w:rFonts w:ascii="Arial" w:eastAsia="Arial" w:hAnsi="Arial" w:cs="Arial"/>
            <w:sz w:val="18"/>
            <w:szCs w:val="18"/>
          </w:rPr>
          <w:delText>rt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A2B21">
          <w:rPr>
            <w:rFonts w:ascii="Arial" w:eastAsia="Arial" w:hAnsi="Arial" w:cs="Arial"/>
            <w:sz w:val="18"/>
            <w:szCs w:val="18"/>
          </w:rPr>
          <w:delText>t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z w:val="18"/>
            <w:szCs w:val="18"/>
          </w:rPr>
          <w:delText>g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z w:val="18"/>
            <w:szCs w:val="18"/>
          </w:rPr>
          <w:delText>a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i</w:delText>
        </w:r>
        <w:r w:rsidDel="00EA2B21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EA2B21">
          <w:rPr>
            <w:rFonts w:ascii="Arial" w:eastAsia="Arial" w:hAnsi="Arial" w:cs="Arial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equ</w:delText>
        </w:r>
        <w:r w:rsidDel="00EA2B2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A2B2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A2B21">
          <w:rPr>
            <w:rFonts w:ascii="Arial" w:eastAsia="Arial" w:hAnsi="Arial" w:cs="Arial"/>
            <w:sz w:val="18"/>
            <w:szCs w:val="18"/>
          </w:rPr>
          <w:delText>t.</w:delText>
        </w:r>
      </w:del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                          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mul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del w:id="29" w:author="Lenovo User" w:date="2012-01-26T08:53:00Z">
        <w:r w:rsidDel="00933402">
          <w:rPr>
            <w:rFonts w:ascii="Arial" w:eastAsia="Arial" w:hAnsi="Arial" w:cs="Arial"/>
            <w:sz w:val="18"/>
            <w:szCs w:val="18"/>
          </w:rPr>
          <w:delText>a</w:delText>
        </w:r>
        <w:r w:rsidDel="00933402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ho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olog</w:delText>
        </w:r>
        <w:r w:rsidDel="00933402">
          <w:rPr>
            <w:rFonts w:ascii="Arial" w:eastAsia="Arial" w:hAnsi="Arial" w:cs="Arial"/>
            <w:sz w:val="18"/>
            <w:szCs w:val="18"/>
          </w:rPr>
          <w:delText>y</w:delText>
        </w:r>
        <w:r w:rsidDel="00933402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33402">
          <w:rPr>
            <w:rFonts w:ascii="Arial" w:eastAsia="Arial" w:hAnsi="Arial" w:cs="Arial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enab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33402">
          <w:rPr>
            <w:rFonts w:ascii="Arial" w:eastAsia="Arial" w:hAnsi="Arial" w:cs="Arial"/>
            <w:sz w:val="18"/>
            <w:szCs w:val="18"/>
          </w:rPr>
          <w:delText>s</w:delText>
        </w:r>
        <w:r w:rsidDel="00933402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use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33402">
          <w:rPr>
            <w:rFonts w:ascii="Arial" w:eastAsia="Arial" w:hAnsi="Arial" w:cs="Arial"/>
            <w:sz w:val="18"/>
            <w:szCs w:val="18"/>
          </w:rPr>
          <w:delText>s</w:delText>
        </w:r>
        <w:r w:rsidDel="00933402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z w:val="18"/>
            <w:szCs w:val="18"/>
          </w:rPr>
          <w:delText xml:space="preserve">o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anal</w:delText>
        </w:r>
        <w:r w:rsidDel="00933402">
          <w:rPr>
            <w:rFonts w:ascii="Arial" w:eastAsia="Arial" w:hAnsi="Arial" w:cs="Arial"/>
            <w:spacing w:val="-1"/>
            <w:sz w:val="18"/>
            <w:szCs w:val="18"/>
          </w:rPr>
          <w:delText>yz</w:delText>
        </w:r>
        <w:r w:rsidDel="00933402">
          <w:rPr>
            <w:rFonts w:ascii="Arial" w:eastAsia="Arial" w:hAnsi="Arial" w:cs="Arial"/>
            <w:sz w:val="18"/>
            <w:szCs w:val="18"/>
          </w:rPr>
          <w:delText>e</w:delText>
        </w:r>
        <w:r w:rsidDel="00933402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ul</w:delText>
        </w:r>
        <w:r w:rsidDel="00933402">
          <w:rPr>
            <w:rFonts w:ascii="Arial" w:eastAsia="Arial" w:hAnsi="Arial" w:cs="Arial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pl</w:delText>
        </w:r>
        <w:r w:rsidDel="00933402">
          <w:rPr>
            <w:rFonts w:ascii="Arial" w:eastAsia="Arial" w:hAnsi="Arial" w:cs="Arial"/>
            <w:sz w:val="18"/>
            <w:szCs w:val="18"/>
          </w:rPr>
          <w:delText>e</w:delText>
        </w:r>
        <w:r w:rsidDel="00933402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33402">
          <w:rPr>
            <w:rFonts w:ascii="Arial" w:eastAsia="Arial" w:hAnsi="Arial" w:cs="Arial"/>
            <w:sz w:val="18"/>
            <w:szCs w:val="18"/>
          </w:rPr>
          <w:delText>r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ia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33402">
          <w:rPr>
            <w:rFonts w:ascii="Arial" w:eastAsia="Arial" w:hAnsi="Arial" w:cs="Arial"/>
            <w:sz w:val="18"/>
            <w:szCs w:val="18"/>
          </w:rPr>
          <w:delText>s</w:delText>
        </w:r>
        <w:r w:rsidDel="00933402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33402">
          <w:rPr>
            <w:rFonts w:ascii="Arial" w:eastAsia="Arial" w:hAnsi="Arial" w:cs="Arial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onc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33402">
          <w:rPr>
            <w:rFonts w:ascii="Arial" w:eastAsia="Arial" w:hAnsi="Arial" w:cs="Arial"/>
            <w:sz w:val="18"/>
            <w:szCs w:val="18"/>
          </w:rPr>
          <w:delText>,</w:delText>
        </w:r>
        <w:r w:rsidDel="00933402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hil</w:delText>
        </w:r>
        <w:r w:rsidDel="00933402">
          <w:rPr>
            <w:rFonts w:ascii="Arial" w:eastAsia="Arial" w:hAnsi="Arial" w:cs="Arial"/>
            <w:sz w:val="18"/>
            <w:szCs w:val="18"/>
          </w:rPr>
          <w:delText>e</w:delText>
        </w:r>
        <w:r w:rsidDel="00933402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33402">
          <w:rPr>
            <w:rFonts w:ascii="Arial" w:eastAsia="Arial" w:hAnsi="Arial" w:cs="Arial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33402">
          <w:rPr>
            <w:rFonts w:ascii="Arial" w:eastAsia="Arial" w:hAnsi="Arial" w:cs="Arial"/>
            <w:sz w:val="18"/>
            <w:szCs w:val="18"/>
          </w:rPr>
          <w:delText>l</w:delText>
        </w:r>
        <w:r w:rsidDel="00933402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bei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33402">
          <w:rPr>
            <w:rFonts w:ascii="Arial" w:eastAsia="Arial" w:hAnsi="Arial" w:cs="Arial"/>
            <w:sz w:val="18"/>
            <w:szCs w:val="18"/>
          </w:rPr>
          <w:delText>g</w:delText>
        </w:r>
        <w:r w:rsidDel="00933402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bl</w:delText>
        </w:r>
        <w:r w:rsidDel="00933402">
          <w:rPr>
            <w:rFonts w:ascii="Arial" w:eastAsia="Arial" w:hAnsi="Arial" w:cs="Arial"/>
            <w:sz w:val="18"/>
            <w:szCs w:val="18"/>
          </w:rPr>
          <w:delText>e</w:delText>
        </w:r>
        <w:r w:rsidDel="00933402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z w:val="18"/>
            <w:szCs w:val="18"/>
          </w:rPr>
          <w:delText>to</w:delText>
        </w:r>
        <w:r w:rsidDel="00933402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sol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33402">
          <w:rPr>
            <w:rFonts w:ascii="Arial" w:eastAsia="Arial" w:hAnsi="Arial" w:cs="Arial"/>
            <w:sz w:val="18"/>
            <w:szCs w:val="18"/>
          </w:rPr>
          <w:delText>te</w:delText>
        </w:r>
        <w:r w:rsidDel="00933402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33402">
          <w:rPr>
            <w:rFonts w:ascii="Arial" w:eastAsia="Arial" w:hAnsi="Arial" w:cs="Arial"/>
            <w:sz w:val="18"/>
            <w:szCs w:val="18"/>
          </w:rPr>
          <w:delText>e</w:delText>
        </w:r>
        <w:r w:rsidDel="00933402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im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ac</w:delText>
        </w:r>
        <w:r w:rsidDel="00933402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33402">
          <w:rPr>
            <w:rFonts w:ascii="Arial" w:eastAsia="Arial" w:hAnsi="Arial" w:cs="Arial"/>
            <w:sz w:val="18"/>
            <w:szCs w:val="18"/>
          </w:rPr>
          <w:delText>f</w:delText>
        </w:r>
        <w:r w:rsidDel="0093340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indi</w:delText>
        </w:r>
        <w:r w:rsidDel="00933402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ua</w:delText>
        </w:r>
        <w:r w:rsidDel="00933402">
          <w:rPr>
            <w:rFonts w:ascii="Arial" w:eastAsia="Arial" w:hAnsi="Arial" w:cs="Arial"/>
            <w:sz w:val="18"/>
            <w:szCs w:val="18"/>
          </w:rPr>
          <w:delText>l</w:delText>
        </w:r>
        <w:r w:rsidDel="00933402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33402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z w:val="18"/>
            <w:szCs w:val="18"/>
          </w:rPr>
          <w:delText>s</w:delText>
        </w:r>
        <w:r w:rsidDel="00933402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and</w:delText>
        </w:r>
        <w:r w:rsidDel="00933402">
          <w:rPr>
            <w:rFonts w:ascii="Arial" w:eastAsia="Arial" w:hAnsi="Arial" w:cs="Arial"/>
            <w:sz w:val="18"/>
            <w:szCs w:val="18"/>
          </w:rPr>
          <w:delText>,</w:delText>
        </w:r>
        <w:r w:rsidDel="0093340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os</w:delText>
        </w:r>
        <w:r w:rsidDel="00933402">
          <w:rPr>
            <w:rFonts w:ascii="Arial" w:eastAsia="Arial" w:hAnsi="Arial" w:cs="Arial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33402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933402">
          <w:rPr>
            <w:rFonts w:ascii="Arial" w:eastAsia="Arial" w:hAnsi="Arial" w:cs="Arial"/>
            <w:sz w:val="18"/>
            <w:szCs w:val="18"/>
          </w:rPr>
          <w:delText>rt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33402">
          <w:rPr>
            <w:rFonts w:ascii="Arial" w:eastAsia="Arial" w:hAnsi="Arial" w:cs="Arial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33402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33402">
          <w:rPr>
            <w:rFonts w:ascii="Arial" w:eastAsia="Arial" w:hAnsi="Arial" w:cs="Arial"/>
            <w:sz w:val="18"/>
            <w:szCs w:val="18"/>
          </w:rPr>
          <w:delText>,</w:delText>
        </w:r>
        <w:r w:rsidDel="0093340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33402">
          <w:rPr>
            <w:rFonts w:ascii="Arial" w:eastAsia="Arial" w:hAnsi="Arial" w:cs="Arial"/>
            <w:sz w:val="18"/>
            <w:szCs w:val="18"/>
          </w:rPr>
          <w:delText>r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ic</w:delText>
        </w:r>
        <w:r w:rsidDel="00933402">
          <w:rPr>
            <w:rFonts w:ascii="Arial" w:eastAsia="Arial" w:hAnsi="Arial" w:cs="Arial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33402">
          <w:rPr>
            <w:rFonts w:ascii="Arial" w:eastAsia="Arial" w:hAnsi="Arial" w:cs="Arial"/>
            <w:sz w:val="18"/>
            <w:szCs w:val="18"/>
          </w:rPr>
          <w:delText>e</w:delText>
        </w:r>
        <w:r w:rsidDel="00933402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op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ima</w:delText>
        </w:r>
        <w:r w:rsidDel="00933402">
          <w:rPr>
            <w:rFonts w:ascii="Arial" w:eastAsia="Arial" w:hAnsi="Arial" w:cs="Arial"/>
            <w:sz w:val="18"/>
            <w:szCs w:val="18"/>
          </w:rPr>
          <w:delText xml:space="preserve">l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933402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bi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33402">
          <w:rPr>
            <w:rFonts w:ascii="Arial" w:eastAsia="Arial" w:hAnsi="Arial" w:cs="Arial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33402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33402">
          <w:rPr>
            <w:rFonts w:ascii="Arial" w:eastAsia="Arial" w:hAnsi="Arial" w:cs="Arial"/>
            <w:sz w:val="18"/>
            <w:szCs w:val="18"/>
          </w:rPr>
          <w:delText>f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 xml:space="preserve"> i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933402">
          <w:rPr>
            <w:rFonts w:ascii="Arial" w:eastAsia="Arial" w:hAnsi="Arial" w:cs="Arial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33402">
          <w:rPr>
            <w:rFonts w:ascii="Arial" w:eastAsia="Arial" w:hAnsi="Arial" w:cs="Arial"/>
            <w:sz w:val="18"/>
            <w:szCs w:val="18"/>
          </w:rPr>
          <w:delText>r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abl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33402">
          <w:rPr>
            <w:rFonts w:ascii="Arial" w:eastAsia="Arial" w:hAnsi="Arial" w:cs="Arial"/>
            <w:sz w:val="18"/>
            <w:szCs w:val="18"/>
          </w:rPr>
          <w:delText>s</w:delText>
        </w:r>
        <w:r w:rsidDel="0093340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z w:val="18"/>
            <w:szCs w:val="18"/>
          </w:rPr>
          <w:delText>o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33402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imi</w:delText>
        </w:r>
        <w:r w:rsidDel="00933402">
          <w:rPr>
            <w:rFonts w:ascii="Arial" w:eastAsia="Arial" w:hAnsi="Arial" w:cs="Arial"/>
            <w:spacing w:val="-1"/>
            <w:sz w:val="18"/>
            <w:szCs w:val="18"/>
          </w:rPr>
          <w:delText>z</w:delText>
        </w:r>
        <w:r w:rsidDel="00933402">
          <w:rPr>
            <w:rFonts w:ascii="Arial" w:eastAsia="Arial" w:hAnsi="Arial" w:cs="Arial"/>
            <w:sz w:val="18"/>
            <w:szCs w:val="18"/>
          </w:rPr>
          <w:delText>e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z w:val="18"/>
            <w:szCs w:val="18"/>
          </w:rPr>
          <w:delText>r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esp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ns</w:delText>
        </w:r>
        <w:r w:rsidDel="00933402">
          <w:rPr>
            <w:rFonts w:ascii="Arial" w:eastAsia="Arial" w:hAnsi="Arial" w:cs="Arial"/>
            <w:sz w:val="18"/>
            <w:szCs w:val="18"/>
          </w:rPr>
          <w:delText>e</w:delText>
        </w:r>
        <w:r w:rsidDel="00933402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33402">
          <w:rPr>
            <w:rFonts w:ascii="Arial" w:eastAsia="Arial" w:hAnsi="Arial" w:cs="Arial"/>
            <w:sz w:val="18"/>
            <w:szCs w:val="18"/>
          </w:rPr>
          <w:delText>r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33402">
          <w:rPr>
            <w:rFonts w:ascii="Arial" w:eastAsia="Arial" w:hAnsi="Arial" w:cs="Arial"/>
            <w:sz w:val="18"/>
            <w:szCs w:val="18"/>
          </w:rPr>
          <w:delText>t</w:delText>
        </w:r>
        <w:r w:rsidDel="00933402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33402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33402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z w:val="18"/>
          <w:szCs w:val="18"/>
        </w:rPr>
        <w:tab/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sz w:val="18"/>
          <w:szCs w:val="18"/>
        </w:rPr>
        <w:t>M</w:t>
      </w:r>
      <w:r>
        <w:rPr>
          <w:rFonts w:ascii="Arial" w:eastAsia="Arial" w:hAnsi="Arial" w:cs="Arial"/>
          <w:i/>
          <w:spacing w:val="1"/>
          <w:sz w:val="18"/>
          <w:szCs w:val="18"/>
        </w:rPr>
        <w:t>ul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iva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2"/>
          <w:sz w:val="18"/>
          <w:szCs w:val="18"/>
        </w:rPr>
        <w:t>i</w:t>
      </w:r>
      <w:r>
        <w:rPr>
          <w:rFonts w:ascii="Arial" w:eastAsia="Arial" w:hAnsi="Arial" w:cs="Arial"/>
          <w:i/>
          <w:spacing w:val="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te</w:t>
      </w:r>
      <w:r>
        <w:rPr>
          <w:rFonts w:ascii="Arial" w:eastAsia="Arial" w:hAnsi="Arial" w:cs="Arial"/>
          <w:i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sz w:val="18"/>
          <w:szCs w:val="18"/>
        </w:rPr>
        <w:t>s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in</w:t>
      </w:r>
      <w:r>
        <w:rPr>
          <w:rFonts w:ascii="Arial" w:eastAsia="Arial" w:hAnsi="Arial" w:cs="Arial"/>
          <w:i/>
          <w:sz w:val="18"/>
          <w:szCs w:val="18"/>
        </w:rPr>
        <w:t>g</w:t>
      </w:r>
    </w:p>
    <w:p w:rsidR="00244ECA" w:rsidRDefault="00244ECA">
      <w:pPr>
        <w:spacing w:before="7" w:after="0" w:line="170" w:lineRule="exact"/>
        <w:rPr>
          <w:sz w:val="17"/>
          <w:szCs w:val="17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40" w:lineRule="auto"/>
        <w:ind w:left="16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N</w:t>
      </w:r>
    </w:p>
    <w:p w:rsidR="00244ECA" w:rsidRDefault="00244ECA">
      <w:pPr>
        <w:spacing w:before="16"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te 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pai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sul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eng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14106B">
      <w:pPr>
        <w:spacing w:before="33" w:after="0"/>
        <w:ind w:left="3328" w:right="1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epen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sea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en</w:t>
      </w:r>
      <w:r>
        <w:rPr>
          <w:rFonts w:ascii="Arial" w:eastAsia="Arial" w:hAnsi="Arial" w:cs="Arial"/>
          <w:spacing w:val="-2"/>
          <w:sz w:val="18"/>
          <w:szCs w:val="18"/>
        </w:rPr>
        <w:t>gi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dis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nei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t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p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t-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olu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 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P</w:t>
      </w:r>
      <w:r>
        <w:rPr>
          <w:rFonts w:ascii="Arial" w:eastAsia="Arial" w:hAnsi="Arial" w:cs="Arial"/>
          <w:i/>
          <w:spacing w:val="1"/>
          <w:sz w:val="18"/>
          <w:szCs w:val="18"/>
        </w:rPr>
        <w:t>ai</w:t>
      </w:r>
      <w:r>
        <w:rPr>
          <w:rFonts w:ascii="Arial" w:eastAsia="Arial" w:hAnsi="Arial" w:cs="Arial"/>
          <w:i/>
          <w:sz w:val="18"/>
          <w:szCs w:val="18"/>
        </w:rPr>
        <w:t>d</w:t>
      </w:r>
      <w:r>
        <w:rPr>
          <w:rFonts w:ascii="Arial" w:eastAsia="Arial" w:hAnsi="Arial" w:cs="Arial"/>
          <w:i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-2"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c</w:t>
      </w:r>
      <w:r>
        <w:rPr>
          <w:rFonts w:ascii="Arial" w:eastAsia="Arial" w:hAnsi="Arial" w:cs="Arial"/>
          <w:i/>
          <w:sz w:val="18"/>
          <w:szCs w:val="18"/>
        </w:rPr>
        <w:t>h K</w:t>
      </w:r>
      <w:r>
        <w:rPr>
          <w:rFonts w:ascii="Arial" w:eastAsia="Arial" w:hAnsi="Arial" w:cs="Arial"/>
          <w:i/>
          <w:spacing w:val="1"/>
          <w:sz w:val="18"/>
          <w:szCs w:val="18"/>
        </w:rPr>
        <w:t>ey</w:t>
      </w:r>
      <w:r>
        <w:rPr>
          <w:rFonts w:ascii="Arial" w:eastAsia="Arial" w:hAnsi="Arial" w:cs="Arial"/>
          <w:i/>
          <w:sz w:val="18"/>
          <w:szCs w:val="18"/>
        </w:rPr>
        <w:t>w</w:t>
      </w:r>
      <w:r>
        <w:rPr>
          <w:rFonts w:ascii="Arial" w:eastAsia="Arial" w:hAnsi="Arial" w:cs="Arial"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2"/>
          <w:sz w:val="18"/>
          <w:szCs w:val="18"/>
        </w:rPr>
        <w:t>d</w:t>
      </w:r>
      <w:r>
        <w:rPr>
          <w:rFonts w:ascii="Arial" w:eastAsia="Arial" w:hAnsi="Arial" w:cs="Arial"/>
          <w:i/>
          <w:spacing w:val="1"/>
          <w:sz w:val="18"/>
          <w:szCs w:val="18"/>
        </w:rPr>
        <w:t>s</w:t>
      </w:r>
      <w:del w:id="30" w:author="Blake Frei" w:date="2012-05-31T11:00:00Z">
        <w:r w:rsidDel="002D1BBF">
          <w:rPr>
            <w:rFonts w:ascii="Arial" w:eastAsia="Arial" w:hAnsi="Arial" w:cs="Arial"/>
            <w:sz w:val="18"/>
            <w:szCs w:val="18"/>
          </w:rPr>
          <w:delText>.</w:delText>
        </w:r>
      </w:del>
      <w:ins w:id="31" w:author="Blake Frei" w:date="2012-08-06T10:06:00Z">
        <w:r w:rsidR="00EB1AA4">
          <w:rPr>
            <w:rFonts w:ascii="Arial" w:eastAsia="Arial" w:hAnsi="Arial" w:cs="Arial"/>
            <w:sz w:val="18"/>
            <w:szCs w:val="18"/>
          </w:rPr>
          <w:t xml:space="preserve"> Add to Reports</w:t>
        </w:r>
      </w:ins>
    </w:p>
    <w:p w:rsidR="00244ECA" w:rsidRDefault="00244ECA">
      <w:pPr>
        <w:spacing w:before="4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ki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           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ample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"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oogle</w:t>
      </w:r>
      <w:r>
        <w:rPr>
          <w:rFonts w:ascii="Arial" w:eastAsia="Arial" w:hAnsi="Arial" w:cs="Arial"/>
          <w:sz w:val="18"/>
          <w:szCs w:val="18"/>
        </w:rPr>
        <w:t>, 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 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sho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oogle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 xml:space="preserve">w 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sul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sea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eed</w:t>
      </w:r>
      <w:r>
        <w:rPr>
          <w:rFonts w:ascii="Arial" w:eastAsia="Arial" w:hAnsi="Arial" w:cs="Arial"/>
          <w:sz w:val="18"/>
          <w:szCs w:val="18"/>
        </w:rPr>
        <w:t>).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k 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sul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oo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oul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.</w:t>
      </w:r>
      <w:ins w:id="32" w:author="Blake Frei" w:date="2012-08-06T10:06:00Z">
        <w:r w:rsidR="00EB1AA4">
          <w:rPr>
            <w:rFonts w:ascii="Arial" w:eastAsia="Arial" w:hAnsi="Arial" w:cs="Arial"/>
            <w:sz w:val="18"/>
            <w:szCs w:val="18"/>
          </w:rPr>
          <w:t>Add</w:t>
        </w:r>
        <w:proofErr w:type="spellEnd"/>
        <w:r w:rsidR="00EB1AA4">
          <w:rPr>
            <w:rFonts w:ascii="Arial" w:eastAsia="Arial" w:hAnsi="Arial" w:cs="Arial"/>
            <w:sz w:val="18"/>
            <w:szCs w:val="18"/>
          </w:rPr>
          <w:t xml:space="preserve"> to Reports</w:t>
        </w:r>
      </w:ins>
    </w:p>
    <w:p w:rsidR="00244ECA" w:rsidDel="00EB1AA4" w:rsidRDefault="0014106B">
      <w:pPr>
        <w:tabs>
          <w:tab w:val="left" w:pos="3320"/>
        </w:tabs>
        <w:spacing w:before="37" w:after="0" w:line="540" w:lineRule="exact"/>
        <w:ind w:left="268" w:right="108"/>
        <w:rPr>
          <w:del w:id="33" w:author="Blake Frei" w:date="2012-08-06T10:06:00Z"/>
          <w:rFonts w:ascii="Arial" w:eastAsia="Arial" w:hAnsi="Arial" w:cs="Arial"/>
          <w:sz w:val="18"/>
          <w:szCs w:val="18"/>
        </w:rPr>
      </w:pPr>
      <w:del w:id="34" w:author="Blake Frei" w:date="2012-08-06T10:06:00Z">
        <w:r w:rsidDel="00EB1AA4">
          <w:rPr>
            <w:rFonts w:ascii="Arial" w:eastAsia="Arial" w:hAnsi="Arial" w:cs="Arial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iga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z w:val="18"/>
            <w:szCs w:val="18"/>
          </w:rPr>
          <w:tab/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rm</w:delText>
        </w:r>
        <w:r w:rsidDel="00EB1AA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f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rs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to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mo</w:delText>
        </w:r>
        <w:r w:rsidDel="00EB1AA4">
          <w:rPr>
            <w:rFonts w:ascii="Arial" w:eastAsia="Arial" w:hAnsi="Arial" w:cs="Arial"/>
            <w:spacing w:val="-4"/>
            <w:sz w:val="18"/>
            <w:szCs w:val="18"/>
          </w:rPr>
          <w:delText>v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eme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fr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m</w:delText>
        </w:r>
        <w:r w:rsidDel="00EB1AA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b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pa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to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b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pag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. N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ap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lug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-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tab/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-3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rt</w:delText>
        </w:r>
        <w:r w:rsidDel="00EB1AA4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le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u</w:delText>
        </w:r>
        <w:r w:rsidDel="00EB1AA4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EB1AA4">
          <w:rPr>
            <w:rFonts w:ascii="Arial" w:eastAsia="Arial" w:hAnsi="Arial" w:cs="Arial"/>
            <w:sz w:val="18"/>
            <w:szCs w:val="18"/>
          </w:rPr>
          <w:delText>rn</w:delText>
        </w:r>
        <w:r w:rsidDel="00EB1AA4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hic</w:delText>
        </w:r>
        <w:r w:rsidDel="00EB1AA4">
          <w:rPr>
            <w:rFonts w:ascii="Arial" w:eastAsia="Arial" w:hAnsi="Arial" w:cs="Arial"/>
            <w:sz w:val="18"/>
            <w:szCs w:val="18"/>
          </w:rPr>
          <w:delText>h</w:delText>
        </w:r>
        <w:r w:rsidDel="00EB1AA4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lug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-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z w:val="18"/>
            <w:szCs w:val="18"/>
          </w:rPr>
          <w:delText>re</w:delText>
        </w:r>
        <w:r w:rsidDel="00EB1AA4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d</w:delText>
        </w:r>
        <w:r w:rsidDel="00EB1AA4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EB1AA4">
          <w:rPr>
            <w:rFonts w:ascii="Arial" w:eastAsia="Arial" w:hAnsi="Arial" w:cs="Arial"/>
            <w:sz w:val="18"/>
            <w:szCs w:val="18"/>
          </w:rPr>
          <w:delText>y</w:delText>
        </w:r>
        <w:r w:rsidDel="00EB1AA4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</w:del>
    </w:p>
    <w:p w:rsidR="00244ECA" w:rsidDel="00EB1AA4" w:rsidRDefault="0014106B">
      <w:pPr>
        <w:spacing w:after="0" w:line="170" w:lineRule="exact"/>
        <w:ind w:left="3328" w:right="111"/>
        <w:jc w:val="both"/>
        <w:rPr>
          <w:del w:id="35" w:author="Blake Frei" w:date="2012-08-06T10:06:00Z"/>
          <w:rFonts w:ascii="Arial" w:eastAsia="Arial" w:hAnsi="Arial" w:cs="Arial"/>
          <w:sz w:val="18"/>
          <w:szCs w:val="18"/>
        </w:rPr>
      </w:pPr>
      <w:del w:id="36" w:author="Blake Frei" w:date="2012-08-06T10:06:00Z">
        <w:r w:rsidDel="00EB1AA4">
          <w:rPr>
            <w:rFonts w:ascii="Arial" w:eastAsia="Arial" w:hAnsi="Arial" w:cs="Arial"/>
            <w:sz w:val="18"/>
            <w:szCs w:val="18"/>
          </w:rPr>
          <w:delText>to</w:delText>
        </w:r>
        <w:r w:rsidDel="00EB1AA4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EB1AA4">
          <w:rPr>
            <w:rFonts w:ascii="Arial" w:eastAsia="Arial" w:hAnsi="Arial" w:cs="Arial"/>
            <w:sz w:val="18"/>
            <w:szCs w:val="18"/>
          </w:rPr>
          <w:delText>te</w:delText>
        </w:r>
        <w:r w:rsidDel="00EB1AA4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(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ai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ab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nl</w:delText>
        </w:r>
        <w:r w:rsidDel="00EB1AA4">
          <w:rPr>
            <w:rFonts w:ascii="Arial" w:eastAsia="Arial" w:hAnsi="Arial" w:cs="Arial"/>
            <w:sz w:val="18"/>
            <w:szCs w:val="18"/>
          </w:rPr>
          <w:delText>y</w:delText>
        </w:r>
        <w:r w:rsidDel="00EB1AA4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f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ape</w:delText>
        </w:r>
        <w:r w:rsidDel="00EB1AA4">
          <w:rPr>
            <w:rFonts w:ascii="Arial" w:eastAsia="Arial" w:hAnsi="Arial" w:cs="Arial"/>
            <w:sz w:val="18"/>
            <w:szCs w:val="18"/>
          </w:rPr>
          <w:delText>).</w:delText>
        </w:r>
        <w:r w:rsidDel="00EB1AA4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EB1AA4">
          <w:rPr>
            <w:rFonts w:ascii="Arial" w:eastAsia="Arial" w:hAnsi="Arial" w:cs="Arial"/>
            <w:sz w:val="18"/>
            <w:szCs w:val="18"/>
          </w:rPr>
          <w:delText>f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EB1AA4">
          <w:rPr>
            <w:rFonts w:ascii="Arial" w:eastAsia="Arial" w:hAnsi="Arial" w:cs="Arial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esp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ci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ll</w:delText>
        </w:r>
        <w:r w:rsidDel="00EB1AA4">
          <w:rPr>
            <w:rFonts w:ascii="Arial" w:eastAsia="Arial" w:hAnsi="Arial" w:cs="Arial"/>
            <w:sz w:val="18"/>
            <w:szCs w:val="18"/>
          </w:rPr>
          <w:delText>y</w:delText>
        </w:r>
        <w:r w:rsidDel="00EB1AA4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EB1AA4">
          <w:rPr>
            <w:rFonts w:ascii="Arial" w:eastAsia="Arial" w:hAnsi="Arial" w:cs="Arial"/>
            <w:sz w:val="18"/>
            <w:szCs w:val="18"/>
          </w:rPr>
          <w:delText>f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B1AA4">
          <w:rPr>
            <w:rFonts w:ascii="Arial" w:eastAsia="Arial" w:hAnsi="Arial" w:cs="Arial"/>
            <w:sz w:val="18"/>
            <w:szCs w:val="18"/>
          </w:rPr>
          <w:delText>l</w:delText>
        </w:r>
      </w:del>
    </w:p>
    <w:p w:rsidR="00244ECA" w:rsidDel="00EB1AA4" w:rsidRDefault="0014106B">
      <w:pPr>
        <w:spacing w:before="33" w:after="0" w:line="240" w:lineRule="auto"/>
        <w:ind w:left="3328" w:right="1510"/>
        <w:jc w:val="both"/>
        <w:rPr>
          <w:del w:id="37" w:author="Blake Frei" w:date="2012-08-06T10:06:00Z"/>
          <w:rFonts w:ascii="Arial" w:eastAsia="Arial" w:hAnsi="Arial" w:cs="Arial"/>
          <w:sz w:val="18"/>
          <w:szCs w:val="18"/>
        </w:rPr>
      </w:pPr>
      <w:del w:id="38" w:author="Blake Frei" w:date="2012-08-06T10:06:00Z"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z w:val="18"/>
            <w:szCs w:val="18"/>
          </w:rPr>
          <w:delText>f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EB1AA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b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pa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h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con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q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ui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z w:val="18"/>
            <w:szCs w:val="18"/>
          </w:rPr>
          <w:delText>f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pl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EB1AA4">
          <w:rPr>
            <w:rFonts w:ascii="Arial" w:eastAsia="Arial" w:hAnsi="Arial" w:cs="Arial"/>
            <w:sz w:val="18"/>
            <w:szCs w:val="18"/>
          </w:rPr>
          <w:delText>-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Del="00EB1AA4" w:rsidRDefault="00244ECA">
      <w:pPr>
        <w:spacing w:before="13" w:after="0" w:line="260" w:lineRule="exact"/>
        <w:rPr>
          <w:del w:id="39" w:author="Blake Frei" w:date="2012-08-06T10:06:00Z"/>
          <w:sz w:val="26"/>
          <w:szCs w:val="26"/>
        </w:rPr>
      </w:pPr>
    </w:p>
    <w:p w:rsidR="00244ECA" w:rsidDel="00EB1AA4" w:rsidRDefault="0014106B">
      <w:pPr>
        <w:spacing w:after="0" w:line="278" w:lineRule="auto"/>
        <w:ind w:left="3328" w:right="107" w:hanging="3060"/>
        <w:jc w:val="both"/>
        <w:rPr>
          <w:del w:id="40" w:author="Blake Frei" w:date="2012-08-06T10:06:00Z"/>
          <w:rFonts w:ascii="Arial" w:eastAsia="Arial" w:hAnsi="Arial" w:cs="Arial"/>
          <w:sz w:val="18"/>
          <w:szCs w:val="18"/>
        </w:rPr>
      </w:pPr>
      <w:del w:id="41" w:author="Blake Frei" w:date="2012-08-06T10:06:00Z">
        <w:r w:rsidDel="00EB1AA4">
          <w:rPr>
            <w:rFonts w:ascii="Arial" w:eastAsia="Arial" w:hAnsi="Arial" w:cs="Arial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rk                                              </w:delText>
        </w:r>
        <w:r w:rsidDel="00EB1AA4">
          <w:rPr>
            <w:rFonts w:ascii="Arial" w:eastAsia="Arial" w:hAnsi="Arial" w:cs="Arial"/>
            <w:spacing w:val="49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19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EB1AA4">
          <w:rPr>
            <w:rFonts w:ascii="Arial" w:eastAsia="Arial" w:hAnsi="Arial" w:cs="Arial"/>
            <w:sz w:val="18"/>
            <w:szCs w:val="18"/>
          </w:rPr>
          <w:delText>p</w:delText>
        </w:r>
        <w:r w:rsidDel="00EB1AA4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f</w:delText>
        </w:r>
        <w:r w:rsidDel="00EB1AA4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B1AA4">
          <w:rPr>
            <w:rFonts w:ascii="Arial" w:eastAsia="Arial" w:hAnsi="Arial" w:cs="Arial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mo</w:delText>
        </w:r>
        <w:r w:rsidDel="00EB1AA4">
          <w:rPr>
            <w:rFonts w:ascii="Arial" w:eastAsia="Arial" w:hAnsi="Arial" w:cs="Arial"/>
            <w:sz w:val="18"/>
            <w:szCs w:val="18"/>
          </w:rPr>
          <w:delText>re</w:delText>
        </w:r>
        <w:r w:rsidDel="00EB1AA4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com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2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nk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d</w:delText>
        </w:r>
        <w:r w:rsidDel="00EB1AA4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oge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EB1AA4">
          <w:rPr>
            <w:rFonts w:ascii="Arial" w:eastAsia="Arial" w:hAnsi="Arial" w:cs="Arial"/>
            <w:sz w:val="18"/>
            <w:szCs w:val="18"/>
          </w:rPr>
          <w:delText>r.</w:delText>
        </w:r>
        <w:r w:rsidDel="00EB1AA4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EB1AA4">
          <w:rPr>
            <w:rFonts w:ascii="Arial" w:eastAsia="Arial" w:hAnsi="Arial" w:cs="Arial"/>
            <w:sz w:val="18"/>
            <w:szCs w:val="18"/>
          </w:rPr>
          <w:delText>re</w:delText>
        </w:r>
        <w:r w:rsidDel="00EB1AA4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z w:val="18"/>
            <w:szCs w:val="18"/>
          </w:rPr>
          <w:delText>re</w:delText>
        </w:r>
        <w:r w:rsidDel="00EB1AA4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man</w:delText>
        </w:r>
        <w:r w:rsidDel="00EB1AA4">
          <w:rPr>
            <w:rFonts w:ascii="Arial" w:eastAsia="Arial" w:hAnsi="Arial" w:cs="Arial"/>
            <w:sz w:val="18"/>
            <w:szCs w:val="18"/>
          </w:rPr>
          <w:delText>y t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f</w:delText>
        </w:r>
        <w:r w:rsidDel="00EB1AA4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24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ne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ks</w:delText>
        </w:r>
        <w:r w:rsidDel="00EB1AA4">
          <w:rPr>
            <w:rFonts w:ascii="Arial" w:eastAsia="Arial" w:hAnsi="Arial" w:cs="Arial"/>
            <w:sz w:val="18"/>
            <w:szCs w:val="18"/>
          </w:rPr>
          <w:delText>,</w:delText>
        </w:r>
        <w:r w:rsidDel="00EB1AA4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ncl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ud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ing</w:delText>
        </w:r>
        <w:r w:rsidDel="00EB1AA4">
          <w:rPr>
            <w:rFonts w:ascii="Arial" w:eastAsia="Arial" w:hAnsi="Arial" w:cs="Arial"/>
            <w:sz w:val="18"/>
            <w:szCs w:val="18"/>
          </w:rPr>
          <w:delText>:</w:delText>
        </w:r>
        <w:r w:rsidDel="00EB1AA4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oc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z w:val="18"/>
            <w:szCs w:val="18"/>
          </w:rPr>
          <w:delText>-Ar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k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(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z w:val="18"/>
            <w:szCs w:val="18"/>
          </w:rPr>
          <w:delText>AN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)</w:delText>
        </w:r>
        <w:r w:rsidDel="00EB1AA4">
          <w:rPr>
            <w:rFonts w:ascii="Arial" w:eastAsia="Arial" w:hAnsi="Arial" w:cs="Arial"/>
            <w:sz w:val="18"/>
            <w:szCs w:val="18"/>
          </w:rPr>
          <w:delText>,</w:delText>
        </w:r>
        <w:r w:rsidDel="00EB1AA4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EB1AA4">
          <w:rPr>
            <w:rFonts w:ascii="Arial" w:eastAsia="Arial" w:hAnsi="Arial" w:cs="Arial"/>
            <w:sz w:val="18"/>
            <w:szCs w:val="18"/>
          </w:rPr>
          <w:delText>re 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c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mp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rs</w:delText>
        </w:r>
        <w:r w:rsidDel="00EB1AA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ge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all</w:delText>
        </w:r>
        <w:r w:rsidDel="00EB1AA4">
          <w:rPr>
            <w:rFonts w:ascii="Arial" w:eastAsia="Arial" w:hAnsi="Arial" w:cs="Arial"/>
            <w:sz w:val="18"/>
            <w:szCs w:val="18"/>
          </w:rPr>
          <w:delText>y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cl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ge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r (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s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bui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di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EB1AA4">
          <w:rPr>
            <w:rFonts w:ascii="Arial" w:eastAsia="Arial" w:hAnsi="Arial" w:cs="Arial"/>
            <w:sz w:val="18"/>
            <w:szCs w:val="18"/>
          </w:rPr>
          <w:delText>).</w:delText>
        </w:r>
        <w:r w:rsidDel="00EB1AA4">
          <w:rPr>
            <w:rFonts w:ascii="Arial" w:eastAsia="Arial" w:hAnsi="Arial" w:cs="Arial"/>
            <w:spacing w:val="-4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8"/>
            <w:sz w:val="18"/>
            <w:szCs w:val="18"/>
          </w:rPr>
          <w:delText>W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id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- Ar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k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5"/>
            <w:sz w:val="18"/>
            <w:szCs w:val="18"/>
          </w:rPr>
          <w:delText>(</w:delText>
        </w:r>
        <w:r w:rsidDel="00EB1AA4">
          <w:rPr>
            <w:rFonts w:ascii="Arial" w:eastAsia="Arial" w:hAnsi="Arial" w:cs="Arial"/>
            <w:spacing w:val="8"/>
            <w:sz w:val="18"/>
            <w:szCs w:val="18"/>
          </w:rPr>
          <w:delText>W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delText>),</w:delText>
        </w:r>
        <w:r w:rsidDel="00EB1AA4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re</w:delText>
        </w:r>
        <w:r w:rsidDel="00EB1AA4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c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mp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rs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a</w:delText>
        </w:r>
        <w:r w:rsidDel="00EB1AA4">
          <w:rPr>
            <w:rFonts w:ascii="Arial" w:eastAsia="Arial" w:hAnsi="Arial" w:cs="Arial"/>
            <w:sz w:val="18"/>
            <w:szCs w:val="18"/>
          </w:rPr>
          <w:delText>re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f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z w:val="18"/>
            <w:szCs w:val="18"/>
          </w:rPr>
          <w:delText>rt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apa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rt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EB1AA4">
          <w:rPr>
            <w:rFonts w:ascii="Arial" w:eastAsia="Arial" w:hAnsi="Arial" w:cs="Arial"/>
            <w:sz w:val="18"/>
            <w:szCs w:val="18"/>
          </w:rPr>
          <w:delText>d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a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re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con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d</w:delText>
        </w:r>
        <w:r w:rsidDel="00EB1AA4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EB1AA4">
          <w:rPr>
            <w:rFonts w:ascii="Arial" w:eastAsia="Arial" w:hAnsi="Arial" w:cs="Arial"/>
            <w:sz w:val="18"/>
            <w:szCs w:val="18"/>
          </w:rPr>
          <w:delText>y</w:delText>
        </w:r>
        <w:r w:rsidDel="00EB1AA4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ep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24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adi</w:delText>
        </w:r>
        <w:r w:rsidDel="00EB1AA4">
          <w:rPr>
            <w:rFonts w:ascii="Arial" w:eastAsia="Arial" w:hAnsi="Arial" w:cs="Arial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EB1AA4">
          <w:rPr>
            <w:rFonts w:ascii="Arial" w:eastAsia="Arial" w:hAnsi="Arial" w:cs="Arial"/>
            <w:sz w:val="18"/>
            <w:szCs w:val="18"/>
          </w:rPr>
          <w:delText>.</w:delText>
        </w:r>
        <w:r w:rsidDel="00EB1AA4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mpu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rs</w:delText>
        </w:r>
        <w:r w:rsidDel="00EB1AA4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rk</w:delText>
        </w:r>
        <w:r w:rsidDel="00EB1AA4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re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so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ll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d</w:delText>
        </w:r>
        <w:r w:rsidDel="00EB1AA4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od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delText>.</w:delText>
        </w:r>
        <w:r w:rsidDel="00EB1AA4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mpu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rs</w:delText>
        </w:r>
        <w:r w:rsidDel="00EB1AA4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EB1AA4">
          <w:rPr>
            <w:rFonts w:ascii="Arial" w:eastAsia="Arial" w:hAnsi="Arial" w:cs="Arial"/>
            <w:sz w:val="18"/>
            <w:szCs w:val="18"/>
          </w:rPr>
          <w:delText>d</w:delText>
        </w:r>
        <w:r w:rsidDel="00EB1AA4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lo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EB1AA4">
          <w:rPr>
            <w:rFonts w:ascii="Arial" w:eastAsia="Arial" w:hAnsi="Arial" w:cs="Arial"/>
            <w:sz w:val="18"/>
            <w:szCs w:val="18"/>
          </w:rPr>
          <w:delText>te</w:delText>
        </w:r>
        <w:r w:rsidDel="00EB1AA4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f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r a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ne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rk</w:delText>
        </w:r>
        <w:r w:rsidDel="00EB1AA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z w:val="18"/>
            <w:szCs w:val="18"/>
          </w:rPr>
          <w:delText>re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all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d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 xml:space="preserve">e                                           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1"/>
          <w:sz w:val="18"/>
          <w:szCs w:val="18"/>
        </w:rPr>
        <w:t>ys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pinp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pacing w:val="-4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ampl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page</w:t>
      </w:r>
      <w:r>
        <w:rPr>
          <w:rFonts w:ascii="Arial" w:eastAsia="Arial" w:hAnsi="Arial" w:cs="Arial"/>
          <w:sz w:val="18"/>
          <w:szCs w:val="18"/>
        </w:rPr>
        <w:t>,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 xml:space="preserve">w </w:t>
      </w:r>
      <w:r>
        <w:rPr>
          <w:rFonts w:ascii="Arial" w:eastAsia="Arial" w:hAnsi="Arial" w:cs="Arial"/>
          <w:spacing w:val="1"/>
          <w:sz w:val="18"/>
          <w:szCs w:val="18"/>
        </w:rPr>
        <w:t>yo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lea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pag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ins w:id="42" w:author="Blake Frei" w:date="2012-08-06T10:06:00Z">
        <w:r w:rsidR="00EB1AA4">
          <w:rPr>
            <w:rFonts w:ascii="Arial" w:eastAsia="Arial" w:hAnsi="Arial" w:cs="Arial"/>
            <w:sz w:val="18"/>
            <w:szCs w:val="18"/>
          </w:rPr>
          <w:t>Reports</w:t>
        </w:r>
      </w:ins>
      <w:proofErr w:type="spellEnd"/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z w:val="18"/>
          <w:szCs w:val="18"/>
        </w:rPr>
        <w:t xml:space="preserve">w                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ap</w:t>
      </w:r>
      <w:r>
        <w:rPr>
          <w:rFonts w:ascii="Arial" w:eastAsia="Arial" w:hAnsi="Arial" w:cs="Arial"/>
          <w:spacing w:val="-2"/>
          <w:sz w:val="18"/>
          <w:szCs w:val="18"/>
        </w:rPr>
        <w:t>hi</w:t>
      </w:r>
      <w:r>
        <w:rPr>
          <w:rFonts w:ascii="Arial" w:eastAsia="Arial" w:hAnsi="Arial" w:cs="Arial"/>
          <w:spacing w:val="1"/>
          <w:sz w:val="18"/>
          <w:szCs w:val="18"/>
        </w:rPr>
        <w:t>call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mos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page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ollo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1"/>
          <w:sz w:val="18"/>
          <w:szCs w:val="18"/>
        </w:rPr>
        <w:t>hig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lig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ins w:id="43" w:author="Blake Frei" w:date="2012-08-06T10:07:00Z">
        <w:r w:rsidR="00EB1AA4">
          <w:rPr>
            <w:rFonts w:ascii="Arial" w:eastAsia="Arial" w:hAnsi="Arial" w:cs="Arial"/>
            <w:sz w:val="18"/>
            <w:szCs w:val="18"/>
          </w:rPr>
          <w:t xml:space="preserve"> Reports</w:t>
        </w:r>
      </w:ins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z w:val="18"/>
          <w:szCs w:val="18"/>
        </w:rPr>
        <w:t xml:space="preserve">e        </w:t>
      </w:r>
      <w:ins w:id="44" w:author="Blake Frei" w:date="2012-05-31T11:05:00Z">
        <w:r w:rsidR="002D1BBF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      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In</w:t>
      </w:r>
      <w:proofErr w:type="gramEnd"/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hyperlink r:id="rId8">
        <w:r>
          <w:rPr>
            <w:rFonts w:ascii="Arial" w:eastAsia="Arial" w:hAnsi="Arial" w:cs="Arial"/>
            <w:spacing w:val="-2"/>
            <w:sz w:val="18"/>
            <w:szCs w:val="18"/>
          </w:rPr>
          <w:t>h</w:t>
        </w:r>
        <w:r>
          <w:rPr>
            <w:rFonts w:ascii="Arial" w:eastAsia="Arial" w:hAnsi="Arial" w:cs="Arial"/>
            <w:sz w:val="18"/>
            <w:szCs w:val="18"/>
          </w:rPr>
          <w:t>tt</w:t>
        </w:r>
        <w:r>
          <w:rPr>
            <w:rFonts w:ascii="Arial" w:eastAsia="Arial" w:hAnsi="Arial" w:cs="Arial"/>
            <w:spacing w:val="1"/>
            <w:sz w:val="18"/>
            <w:szCs w:val="18"/>
          </w:rPr>
          <w:t>p</w:t>
        </w:r>
        <w:r>
          <w:rPr>
            <w:rFonts w:ascii="Arial" w:eastAsia="Arial" w:hAnsi="Arial" w:cs="Arial"/>
            <w:sz w:val="18"/>
            <w:szCs w:val="18"/>
          </w:rPr>
          <w:t>:/</w:t>
        </w:r>
        <w:r>
          <w:rPr>
            <w:rFonts w:ascii="Arial" w:eastAsia="Arial" w:hAnsi="Arial" w:cs="Arial"/>
            <w:spacing w:val="-7"/>
            <w:sz w:val="18"/>
            <w:szCs w:val="18"/>
          </w:rPr>
          <w:t>/</w:t>
        </w:r>
        <w:r>
          <w:rPr>
            <w:rFonts w:ascii="Arial" w:eastAsia="Arial" w:hAnsi="Arial" w:cs="Arial"/>
            <w:spacing w:val="8"/>
            <w:sz w:val="18"/>
            <w:szCs w:val="18"/>
          </w:rPr>
          <w:t>W</w:t>
        </w:r>
        <w:r>
          <w:rPr>
            <w:rFonts w:ascii="Arial" w:eastAsia="Arial" w:hAnsi="Arial" w:cs="Arial"/>
            <w:spacing w:val="-2"/>
            <w:sz w:val="18"/>
            <w:szCs w:val="18"/>
          </w:rPr>
          <w:t>eb</w:t>
        </w:r>
        <w:r>
          <w:rPr>
            <w:rFonts w:ascii="Arial" w:eastAsia="Arial" w:hAnsi="Arial" w:cs="Arial"/>
            <w:spacing w:val="1"/>
            <w:sz w:val="18"/>
            <w:szCs w:val="18"/>
          </w:rPr>
          <w:t>ope</w:t>
        </w:r>
        <w:r>
          <w:rPr>
            <w:rFonts w:ascii="Arial" w:eastAsia="Arial" w:hAnsi="Arial" w:cs="Arial"/>
            <w:spacing w:val="-2"/>
            <w:sz w:val="18"/>
            <w:szCs w:val="18"/>
          </w:rPr>
          <w:t>d</w:t>
        </w:r>
        <w:r>
          <w:rPr>
            <w:rFonts w:ascii="Arial" w:eastAsia="Arial" w:hAnsi="Arial" w:cs="Arial"/>
            <w:spacing w:val="1"/>
            <w:sz w:val="18"/>
            <w:szCs w:val="18"/>
          </w:rPr>
          <w:t>ia</w:t>
        </w:r>
        <w:r>
          <w:rPr>
            <w:rFonts w:ascii="Arial" w:eastAsia="Arial" w:hAnsi="Arial" w:cs="Arial"/>
            <w:spacing w:val="-2"/>
            <w:sz w:val="18"/>
            <w:szCs w:val="18"/>
          </w:rPr>
          <w:t>.</w:t>
        </w:r>
        <w:r>
          <w:rPr>
            <w:rFonts w:ascii="Arial" w:eastAsia="Arial" w:hAnsi="Arial" w:cs="Arial"/>
            <w:spacing w:val="1"/>
            <w:sz w:val="18"/>
            <w:szCs w:val="18"/>
          </w:rPr>
          <w:t>in</w:t>
        </w:r>
        <w:r>
          <w:rPr>
            <w:rFonts w:ascii="Arial" w:eastAsia="Arial" w:hAnsi="Arial" w:cs="Arial"/>
            <w:sz w:val="18"/>
            <w:szCs w:val="18"/>
          </w:rPr>
          <w:t>t</w:t>
        </w:r>
        <w:r>
          <w:rPr>
            <w:rFonts w:ascii="Arial" w:eastAsia="Arial" w:hAnsi="Arial" w:cs="Arial"/>
            <w:spacing w:val="1"/>
            <w:sz w:val="18"/>
            <w:szCs w:val="18"/>
          </w:rPr>
          <w:t>e</w:t>
        </w:r>
        <w:r>
          <w:rPr>
            <w:rFonts w:ascii="Arial" w:eastAsia="Arial" w:hAnsi="Arial" w:cs="Arial"/>
            <w:spacing w:val="-2"/>
            <w:sz w:val="18"/>
            <w:szCs w:val="18"/>
          </w:rPr>
          <w:t>r</w:t>
        </w:r>
        <w:r>
          <w:rPr>
            <w:rFonts w:ascii="Arial" w:eastAsia="Arial" w:hAnsi="Arial" w:cs="Arial"/>
            <w:spacing w:val="1"/>
            <w:sz w:val="18"/>
            <w:szCs w:val="18"/>
          </w:rPr>
          <w:t>ne</w:t>
        </w:r>
        <w:r>
          <w:rPr>
            <w:rFonts w:ascii="Arial" w:eastAsia="Arial" w:hAnsi="Arial" w:cs="Arial"/>
            <w:sz w:val="18"/>
            <w:szCs w:val="18"/>
          </w:rPr>
          <w:t>t.</w:t>
        </w:r>
        <w:r>
          <w:rPr>
            <w:rFonts w:ascii="Arial" w:eastAsia="Arial" w:hAnsi="Arial" w:cs="Arial"/>
            <w:spacing w:val="-1"/>
            <w:sz w:val="18"/>
            <w:szCs w:val="18"/>
          </w:rPr>
          <w:t>c</w:t>
        </w:r>
        <w:r>
          <w:rPr>
            <w:rFonts w:ascii="Arial" w:eastAsia="Arial" w:hAnsi="Arial" w:cs="Arial"/>
            <w:spacing w:val="1"/>
            <w:sz w:val="18"/>
            <w:szCs w:val="18"/>
          </w:rPr>
          <w:t>om</w:t>
        </w:r>
        <w:r>
          <w:rPr>
            <w:rFonts w:ascii="Arial" w:eastAsia="Arial" w:hAnsi="Arial" w:cs="Arial"/>
            <w:sz w:val="18"/>
            <w:szCs w:val="18"/>
          </w:rPr>
          <w:t>/</w:t>
        </w:r>
        <w:r>
          <w:rPr>
            <w:rFonts w:ascii="Arial" w:eastAsia="Arial" w:hAnsi="Arial" w:cs="Arial"/>
            <w:spacing w:val="-2"/>
            <w:sz w:val="18"/>
            <w:szCs w:val="18"/>
          </w:rPr>
          <w:t>T</w:t>
        </w:r>
        <w:r>
          <w:rPr>
            <w:rFonts w:ascii="Arial" w:eastAsia="Arial" w:hAnsi="Arial" w:cs="Arial"/>
            <w:sz w:val="18"/>
            <w:szCs w:val="18"/>
          </w:rPr>
          <w:t>ER</w:t>
        </w:r>
        <w:r>
          <w:rPr>
            <w:rFonts w:ascii="Arial" w:eastAsia="Arial" w:hAnsi="Arial" w:cs="Arial"/>
            <w:spacing w:val="-4"/>
            <w:sz w:val="18"/>
            <w:szCs w:val="18"/>
          </w:rPr>
          <w:t>M</w:t>
        </w:r>
        <w:r>
          <w:rPr>
            <w:rFonts w:ascii="Arial" w:eastAsia="Arial" w:hAnsi="Arial" w:cs="Arial"/>
            <w:sz w:val="18"/>
            <w:szCs w:val="18"/>
          </w:rPr>
          <w:t>/</w:t>
        </w:r>
        <w:r>
          <w:rPr>
            <w:rFonts w:ascii="Arial" w:eastAsia="Arial" w:hAnsi="Arial" w:cs="Arial"/>
            <w:spacing w:val="1"/>
            <w:sz w:val="18"/>
            <w:szCs w:val="18"/>
          </w:rPr>
          <w:t>n</w:t>
        </w:r>
        <w:r>
          <w:rPr>
            <w:rFonts w:ascii="Arial" w:eastAsia="Arial" w:hAnsi="Arial" w:cs="Arial"/>
            <w:sz w:val="18"/>
            <w:szCs w:val="18"/>
          </w:rPr>
          <w:t>/</w:t>
        </w:r>
        <w:r>
          <w:rPr>
            <w:rFonts w:ascii="Arial" w:eastAsia="Arial" w:hAnsi="Arial" w:cs="Arial"/>
            <w:spacing w:val="1"/>
            <w:sz w:val="18"/>
            <w:szCs w:val="18"/>
          </w:rPr>
          <w:t>de</w:t>
        </w:r>
        <w:r>
          <w:rPr>
            <w:rFonts w:ascii="Arial" w:eastAsia="Arial" w:hAnsi="Arial" w:cs="Arial"/>
            <w:spacing w:val="-1"/>
            <w:sz w:val="18"/>
            <w:szCs w:val="18"/>
          </w:rPr>
          <w:t>v</w:t>
        </w:r>
        <w:r>
          <w:rPr>
            <w:rFonts w:ascii="Arial" w:eastAsia="Arial" w:hAnsi="Arial" w:cs="Arial"/>
            <w:spacing w:val="1"/>
            <w:sz w:val="18"/>
            <w:szCs w:val="18"/>
          </w:rPr>
          <w:t>ice</w:t>
        </w:r>
        <w:r>
          <w:rPr>
            <w:rFonts w:ascii="Arial" w:eastAsia="Arial" w:hAnsi="Arial" w:cs="Arial"/>
            <w:sz w:val="18"/>
            <w:szCs w:val="18"/>
          </w:rPr>
          <w:t>.</w:t>
        </w:r>
        <w:r>
          <w:rPr>
            <w:rFonts w:ascii="Arial" w:eastAsia="Arial" w:hAnsi="Arial" w:cs="Arial"/>
            <w:spacing w:val="-2"/>
            <w:sz w:val="18"/>
            <w:szCs w:val="18"/>
          </w:rPr>
          <w:t>h</w:t>
        </w:r>
        <w:r>
          <w:rPr>
            <w:rFonts w:ascii="Arial" w:eastAsia="Arial" w:hAnsi="Arial" w:cs="Arial"/>
            <w:sz w:val="18"/>
            <w:szCs w:val="18"/>
          </w:rPr>
          <w:t>t</w:t>
        </w:r>
        <w:r>
          <w:rPr>
            <w:rFonts w:ascii="Arial" w:eastAsia="Arial" w:hAnsi="Arial" w:cs="Arial"/>
            <w:spacing w:val="1"/>
            <w:sz w:val="18"/>
            <w:szCs w:val="18"/>
          </w:rPr>
          <w:t>m</w:t>
        </w:r>
        <w:r>
          <w:rPr>
            <w:rFonts w:ascii="Arial" w:eastAsia="Arial" w:hAnsi="Arial" w:cs="Arial"/>
            <w:sz w:val="18"/>
            <w:szCs w:val="18"/>
          </w:rPr>
          <w:t>l</w:t>
        </w:r>
        <w:r>
          <w:rPr>
            <w:rFonts w:ascii="Arial" w:eastAsia="Arial" w:hAnsi="Arial" w:cs="Arial"/>
            <w:spacing w:val="1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uniq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add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after="0"/>
        <w:jc w:val="both"/>
        <w:sectPr w:rsidR="00244ECA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RDefault="00244ECA">
      <w:pPr>
        <w:spacing w:before="13" w:after="0" w:line="260" w:lineRule="exact"/>
        <w:rPr>
          <w:sz w:val="26"/>
          <w:szCs w:val="26"/>
        </w:rPr>
      </w:pPr>
    </w:p>
    <w:p w:rsidR="00244ECA" w:rsidDel="00EB1AA4" w:rsidRDefault="0014106B">
      <w:pPr>
        <w:spacing w:before="37" w:after="0" w:line="278" w:lineRule="auto"/>
        <w:ind w:left="3328" w:right="107" w:hanging="3060"/>
        <w:jc w:val="both"/>
        <w:rPr>
          <w:del w:id="45" w:author="Blake Frei" w:date="2012-08-06T10:08:00Z"/>
          <w:rFonts w:ascii="Arial" w:eastAsia="Arial" w:hAnsi="Arial" w:cs="Arial"/>
          <w:sz w:val="18"/>
          <w:szCs w:val="18"/>
        </w:rPr>
      </w:pPr>
      <w:del w:id="46" w:author="Blake Frei" w:date="2012-08-06T10:08:00Z">
        <w:r w:rsidDel="00EB1AA4">
          <w:rPr>
            <w:rFonts w:ascii="Arial" w:eastAsia="Arial" w:hAnsi="Arial" w:cs="Arial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z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n                                      </w:delText>
        </w:r>
        <w:r w:rsidDel="00EB1AA4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4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f</w:delText>
        </w:r>
        <w:r w:rsidDel="00EB1AA4">
          <w:rPr>
            <w:rFonts w:ascii="Arial" w:eastAsia="Arial" w:hAnsi="Arial" w:cs="Arial"/>
            <w:spacing w:val="4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uc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z w:val="18"/>
            <w:szCs w:val="18"/>
          </w:rPr>
          <w:delText>g</w:delText>
        </w:r>
        <w:r w:rsidDel="00EB1AA4">
          <w:rPr>
            <w:rFonts w:ascii="Arial" w:eastAsia="Arial" w:hAnsi="Arial" w:cs="Arial"/>
            <w:spacing w:val="4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4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omp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x</w:delText>
        </w:r>
        <w:r w:rsidDel="00EB1AA4">
          <w:rPr>
            <w:rFonts w:ascii="Arial" w:eastAsia="Arial" w:hAnsi="Arial" w:cs="Arial"/>
            <w:spacing w:val="40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EB1AA4">
          <w:rPr>
            <w:rFonts w:ascii="Arial" w:eastAsia="Arial" w:hAnsi="Arial" w:cs="Arial"/>
            <w:sz w:val="18"/>
            <w:szCs w:val="18"/>
          </w:rPr>
          <w:delText>ta</w:delText>
        </w:r>
        <w:r w:rsidDel="00EB1AA4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delText>tr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B1AA4">
          <w:rPr>
            <w:rFonts w:ascii="Arial" w:eastAsia="Arial" w:hAnsi="Arial" w:cs="Arial"/>
            <w:sz w:val="18"/>
            <w:szCs w:val="18"/>
          </w:rPr>
          <w:delText>re</w:delText>
        </w:r>
        <w:r w:rsidDel="00EB1AA4">
          <w:rPr>
            <w:rFonts w:ascii="Arial" w:eastAsia="Arial" w:hAnsi="Arial" w:cs="Arial"/>
            <w:spacing w:val="4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it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45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pl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delText>t,</w:delText>
        </w:r>
        <w:r w:rsidDel="00EB1AA4">
          <w:rPr>
            <w:rFonts w:ascii="Arial" w:eastAsia="Arial" w:hAnsi="Arial" w:cs="Arial"/>
            <w:spacing w:val="4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delText>tr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. In</w:delText>
        </w:r>
        <w:r w:rsidDel="00EB1AA4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ene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EB1AA4">
          <w:rPr>
            <w:rFonts w:ascii="Arial" w:eastAsia="Arial" w:hAnsi="Arial" w:cs="Arial"/>
            <w:sz w:val="18"/>
            <w:szCs w:val="18"/>
          </w:rPr>
          <w:delText>,</w:delText>
        </w:r>
        <w:r w:rsidDel="00EB1AA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em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f</w:delText>
        </w:r>
        <w:r w:rsidDel="00EB1AA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un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z w:val="18"/>
            <w:szCs w:val="18"/>
          </w:rPr>
          <w:delText>ttr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delText>,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k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delText>,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a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z w:val="18"/>
            <w:szCs w:val="18"/>
          </w:rPr>
          <w:delText>d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ip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f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m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ep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EB1AA4">
          <w:rPr>
            <w:rFonts w:ascii="Arial" w:eastAsia="Arial" w:hAnsi="Arial" w:cs="Arial"/>
            <w:sz w:val="18"/>
            <w:szCs w:val="18"/>
          </w:rPr>
          <w:delText>ta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del</w:delText>
        </w:r>
        <w:r w:rsidDel="00EB1AA4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Del="00EB1AA4" w:rsidRDefault="00244ECA">
      <w:pPr>
        <w:spacing w:before="1" w:after="0" w:line="180" w:lineRule="exact"/>
        <w:rPr>
          <w:del w:id="47" w:author="Blake Frei" w:date="2012-08-06T10:08:00Z"/>
          <w:sz w:val="18"/>
          <w:szCs w:val="18"/>
        </w:rPr>
      </w:pPr>
    </w:p>
    <w:p w:rsidR="00244ECA" w:rsidDel="00EB1AA4" w:rsidRDefault="0014106B">
      <w:pPr>
        <w:spacing w:after="0" w:line="278" w:lineRule="auto"/>
        <w:ind w:left="3328" w:right="110"/>
        <w:rPr>
          <w:del w:id="48" w:author="Blake Frei" w:date="2012-08-06T10:08:00Z"/>
          <w:rFonts w:ascii="Arial" w:eastAsia="Arial" w:hAnsi="Arial" w:cs="Arial"/>
          <w:sz w:val="18"/>
          <w:szCs w:val="18"/>
        </w:rPr>
      </w:pPr>
      <w:del w:id="49" w:author="Blake Frei" w:date="2012-08-06T10:08:00Z">
        <w:r w:rsidDel="00EB1AA4">
          <w:rPr>
            <w:rFonts w:ascii="Arial" w:eastAsia="Arial" w:hAnsi="Arial" w:cs="Arial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ls</w:delText>
        </w:r>
        <w:r w:rsidDel="00EB1AA4">
          <w:rPr>
            <w:rFonts w:ascii="Arial" w:eastAsia="Arial" w:hAnsi="Arial" w:cs="Arial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EB1AA4">
          <w:rPr>
            <w:rFonts w:ascii="Arial" w:eastAsia="Arial" w:hAnsi="Arial" w:cs="Arial"/>
            <w:sz w:val="18"/>
            <w:szCs w:val="18"/>
          </w:rPr>
          <w:delText>d</w:delText>
        </w:r>
        <w:r w:rsidDel="00EB1AA4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/</w:delText>
        </w:r>
        <w:r w:rsidDel="00EB1AA4">
          <w:rPr>
            <w:rFonts w:ascii="Arial" w:eastAsia="Arial" w:hAnsi="Arial" w:cs="Arial"/>
            <w:sz w:val="18"/>
            <w:szCs w:val="18"/>
          </w:rPr>
          <w:delText>B</w:delText>
        </w:r>
        <w:r w:rsidDel="00EB1AA4">
          <w:rPr>
            <w:rFonts w:ascii="Arial" w:eastAsia="Arial" w:hAnsi="Arial" w:cs="Arial"/>
            <w:spacing w:val="3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z w:val="18"/>
            <w:szCs w:val="18"/>
          </w:rPr>
          <w:delText>g</w:delText>
        </w:r>
        <w:r w:rsidDel="00EB1AA4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ena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use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3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to</w:delText>
        </w:r>
        <w:r w:rsidDel="00EB1AA4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mpa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di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ila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>ts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r t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EB1AA4">
          <w:rPr>
            <w:rFonts w:ascii="Arial" w:eastAsia="Arial" w:hAnsi="Arial" w:cs="Arial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iod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Del="00EB1AA4" w:rsidRDefault="00244ECA">
      <w:pPr>
        <w:spacing w:before="1" w:after="0" w:line="100" w:lineRule="exact"/>
        <w:rPr>
          <w:del w:id="50" w:author="Blake Frei" w:date="2012-08-06T10:08:00Z"/>
          <w:sz w:val="10"/>
          <w:szCs w:val="10"/>
        </w:rPr>
      </w:pPr>
    </w:p>
    <w:p w:rsidR="00244ECA" w:rsidDel="00EB1AA4" w:rsidRDefault="00244ECA">
      <w:pPr>
        <w:spacing w:after="0" w:line="200" w:lineRule="exact"/>
        <w:rPr>
          <w:del w:id="51" w:author="Blake Frei" w:date="2012-08-06T10:08:00Z"/>
          <w:sz w:val="20"/>
          <w:szCs w:val="20"/>
        </w:rPr>
      </w:pPr>
    </w:p>
    <w:p w:rsidR="00244ECA" w:rsidDel="00EB1AA4" w:rsidRDefault="0014106B">
      <w:pPr>
        <w:spacing w:after="0" w:line="278" w:lineRule="auto"/>
        <w:ind w:left="3328" w:right="108" w:hanging="3060"/>
        <w:jc w:val="both"/>
        <w:rPr>
          <w:del w:id="52" w:author="Blake Frei" w:date="2012-08-06T10:08:00Z"/>
          <w:rFonts w:ascii="Arial" w:eastAsia="Arial" w:hAnsi="Arial" w:cs="Arial"/>
          <w:sz w:val="18"/>
          <w:szCs w:val="18"/>
        </w:rPr>
      </w:pPr>
      <w:del w:id="53" w:author="Blake Frei" w:date="2012-08-06T10:08:00Z">
        <w:r w:rsidDel="00EB1AA4">
          <w:rPr>
            <w:rFonts w:ascii="Arial" w:eastAsia="Arial" w:hAnsi="Arial" w:cs="Arial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z w:val="18"/>
            <w:szCs w:val="18"/>
          </w:rPr>
          <w:delText>f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n                                          </w:delText>
        </w:r>
        <w:r w:rsidDel="00EB1AA4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A </w:delText>
        </w:r>
        <w:r w:rsidDel="00EB1AA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z w:val="18"/>
            <w:szCs w:val="18"/>
          </w:rPr>
          <w:delText>f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l </w:delText>
        </w:r>
        <w:r w:rsidDel="00EB1AA4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un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EB1AA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EB1AA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ei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EB1AA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a </w:delText>
        </w:r>
        <w:r w:rsidDel="00EB1AA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mai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l 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EB1AA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e 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EB1AA4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lec</w:delText>
        </w:r>
        <w:r w:rsidDel="00EB1AA4">
          <w:rPr>
            <w:rFonts w:ascii="Arial" w:eastAsia="Arial" w:hAnsi="Arial" w:cs="Arial"/>
            <w:sz w:val="18"/>
            <w:szCs w:val="18"/>
          </w:rPr>
          <w:delText>t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z w:val="18"/>
            <w:szCs w:val="18"/>
          </w:rPr>
          <w:delText xml:space="preserve">c 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med</w:delText>
        </w:r>
        <w:r w:rsidDel="00EB1AA4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B1AA4">
          <w:rPr>
            <w:rFonts w:ascii="Arial" w:eastAsia="Arial" w:hAnsi="Arial" w:cs="Arial"/>
            <w:spacing w:val="1"/>
            <w:sz w:val="18"/>
            <w:szCs w:val="18"/>
          </w:rPr>
          <w:delText>um</w:delText>
        </w:r>
        <w:r w:rsidDel="00EB1AA4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5" w:after="0" w:line="180" w:lineRule="exact"/>
        <w:rPr>
          <w:sz w:val="18"/>
          <w:szCs w:val="18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40" w:lineRule="auto"/>
        <w:ind w:left="16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O</w:t>
      </w:r>
    </w:p>
    <w:p w:rsidR="00244ECA" w:rsidRDefault="00244ECA">
      <w:pPr>
        <w:spacing w:before="16" w:after="0" w:line="200" w:lineRule="exact"/>
        <w:rPr>
          <w:sz w:val="20"/>
          <w:szCs w:val="20"/>
        </w:rPr>
      </w:pPr>
    </w:p>
    <w:p w:rsidR="00244ECA" w:rsidDel="00990D6E" w:rsidRDefault="0014106B">
      <w:pPr>
        <w:spacing w:after="0" w:line="278" w:lineRule="auto"/>
        <w:ind w:left="3328" w:right="107" w:hanging="3060"/>
        <w:jc w:val="both"/>
        <w:rPr>
          <w:del w:id="54" w:author="Blake Frei" w:date="2012-08-06T10:32:00Z"/>
          <w:rFonts w:ascii="Arial" w:eastAsia="Arial" w:hAnsi="Arial" w:cs="Arial"/>
          <w:sz w:val="18"/>
          <w:szCs w:val="18"/>
        </w:rPr>
      </w:pPr>
      <w:del w:id="55" w:author="Blake Frei" w:date="2012-08-06T10:32:00Z"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s_o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je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tID V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ab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e                            </w:delText>
        </w:r>
        <w:r w:rsidDel="00990D6E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s_o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jec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z w:val="18"/>
            <w:szCs w:val="18"/>
          </w:rPr>
          <w:delText>ID</w:delText>
        </w:r>
        <w:r w:rsidDel="00990D6E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ia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lob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ia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ho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k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li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k</w:delText>
        </w:r>
        <w:r w:rsidDel="00990D6E">
          <w:rPr>
            <w:rFonts w:ascii="Arial" w:eastAsia="Arial" w:hAnsi="Arial" w:cs="Arial"/>
            <w:sz w:val="18"/>
            <w:szCs w:val="18"/>
          </w:rPr>
          <w:delText>.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By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uniq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j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ID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r a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k</w:delText>
        </w:r>
        <w:r w:rsidDel="00990D6E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90D6E">
          <w:rPr>
            <w:rFonts w:ascii="Arial" w:eastAsia="Arial" w:hAnsi="Arial" w:cs="Arial"/>
            <w:sz w:val="18"/>
            <w:szCs w:val="18"/>
          </w:rPr>
          <w:delText>k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lo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a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page</w:delText>
        </w:r>
        <w:r w:rsidDel="00990D6E">
          <w:rPr>
            <w:rFonts w:ascii="Arial" w:eastAsia="Arial" w:hAnsi="Arial" w:cs="Arial"/>
            <w:sz w:val="18"/>
            <w:szCs w:val="18"/>
          </w:rPr>
          <w:delText>,</w:delText>
        </w:r>
        <w:r w:rsidDel="00990D6E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mp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lick</w:delText>
        </w:r>
        <w:r w:rsidDel="00990D6E">
          <w:rPr>
            <w:rFonts w:ascii="Arial" w:eastAsia="Arial" w:hAnsi="Arial" w:cs="Arial"/>
            <w:spacing w:val="-4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ck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k</w:delText>
        </w:r>
        <w:r w:rsidDel="00990D6E">
          <w:rPr>
            <w:rFonts w:ascii="Arial" w:eastAsia="Arial" w:hAnsi="Arial" w:cs="Arial"/>
            <w:spacing w:val="-4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to</w:delText>
        </w:r>
        <w:r w:rsidDel="00990D6E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990D6E">
          <w:rPr>
            <w:rFonts w:ascii="Arial" w:eastAsia="Arial" w:hAnsi="Arial" w:cs="Arial"/>
            <w:sz w:val="18"/>
            <w:szCs w:val="18"/>
          </w:rPr>
          <w:delText>rt</w:delText>
        </w:r>
        <w:r w:rsidDel="00990D6E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n 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li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k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oca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,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90D6E">
          <w:rPr>
            <w:rFonts w:ascii="Arial" w:eastAsia="Arial" w:hAnsi="Arial" w:cs="Arial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90D6E">
          <w:rPr>
            <w:rFonts w:ascii="Arial" w:eastAsia="Arial" w:hAnsi="Arial" w:cs="Arial"/>
            <w:sz w:val="18"/>
            <w:szCs w:val="18"/>
          </w:rPr>
          <w:delText>k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UR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bjec</w:t>
      </w:r>
      <w:r>
        <w:rPr>
          <w:rFonts w:ascii="Arial" w:eastAsia="Arial" w:hAnsi="Arial" w:cs="Arial"/>
          <w:sz w:val="18"/>
          <w:szCs w:val="18"/>
        </w:rPr>
        <w:t>t-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Pr</w:t>
      </w:r>
      <w:r>
        <w:rPr>
          <w:rFonts w:ascii="Arial" w:eastAsia="Arial" w:hAnsi="Arial" w:cs="Arial"/>
          <w:spacing w:val="1"/>
          <w:sz w:val="18"/>
          <w:szCs w:val="18"/>
        </w:rPr>
        <w:t>og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 </w:t>
      </w:r>
      <w:del w:id="56" w:author="Blake Frei" w:date="2012-08-06T10:35:00Z">
        <w:r w:rsidDel="00990D6E">
          <w:rPr>
            <w:rFonts w:ascii="Arial" w:eastAsia="Arial" w:hAnsi="Arial" w:cs="Arial"/>
            <w:sz w:val="18"/>
            <w:szCs w:val="18"/>
          </w:rPr>
          <w:delText xml:space="preserve">          </w:delText>
        </w:r>
        <w:r w:rsidDel="00990D6E">
          <w:rPr>
            <w:rFonts w:ascii="Arial" w:eastAsia="Arial" w:hAnsi="Arial" w:cs="Arial"/>
            <w:spacing w:val="7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og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mm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pacing w:val="19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od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19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9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pacing w:val="19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990D6E">
          <w:rPr>
            <w:rFonts w:ascii="Arial" w:eastAsia="Arial" w:hAnsi="Arial" w:cs="Arial"/>
            <w:sz w:val="18"/>
            <w:szCs w:val="18"/>
          </w:rPr>
          <w:delText>ta</w:delText>
        </w:r>
        <w:r w:rsidDel="00990D6E">
          <w:rPr>
            <w:rFonts w:ascii="Arial" w:eastAsia="Arial" w:hAnsi="Arial" w:cs="Arial"/>
            <w:spacing w:val="17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tr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9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bj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990D6E">
          <w:rPr>
            <w:rFonts w:ascii="Arial" w:eastAsia="Arial" w:hAnsi="Arial" w:cs="Arial"/>
            <w:sz w:val="18"/>
            <w:szCs w:val="18"/>
          </w:rPr>
          <w:delText>ts</w:delText>
        </w:r>
        <w:r w:rsidDel="00990D6E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9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lud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bo</w:delText>
        </w:r>
        <w:r w:rsidDel="00990D6E">
          <w:rPr>
            <w:rFonts w:ascii="Arial" w:eastAsia="Arial" w:hAnsi="Arial" w:cs="Arial"/>
            <w:sz w:val="18"/>
            <w:szCs w:val="18"/>
          </w:rPr>
          <w:delText>th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ta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.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Pr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og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rs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990D6E">
          <w:rPr>
            <w:rFonts w:ascii="Arial" w:eastAsia="Arial" w:hAnsi="Arial" w:cs="Arial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te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ons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ip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be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ee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mul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ip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ob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j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.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pa</w:delText>
        </w:r>
        <w:r w:rsidDel="00990D6E">
          <w:rPr>
            <w:rFonts w:ascii="Arial" w:eastAsia="Arial" w:hAnsi="Arial" w:cs="Arial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obj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t-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og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90D6E">
          <w:rPr>
            <w:rFonts w:ascii="Arial" w:eastAsia="Arial" w:hAnsi="Arial" w:cs="Arial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du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l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og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mm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990D6E">
          <w:rPr>
            <w:rFonts w:ascii="Arial" w:eastAsia="Arial" w:hAnsi="Arial" w:cs="Arial"/>
            <w:sz w:val="18"/>
            <w:szCs w:val="18"/>
          </w:rPr>
          <w:delText>rs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ca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mod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le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no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to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chan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990D6E">
          <w:rPr>
            <w:rFonts w:ascii="Arial" w:eastAsia="Arial" w:hAnsi="Arial" w:cs="Arial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ne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w 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obje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ad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ed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.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990D6E">
          <w:rPr>
            <w:rFonts w:ascii="Arial" w:eastAsia="Arial" w:hAnsi="Arial" w:cs="Arial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simpl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te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w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objec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inhe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ts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ts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fr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m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90D6E">
          <w:rPr>
            <w:rFonts w:ascii="Arial" w:eastAsia="Arial" w:hAnsi="Arial" w:cs="Arial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j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.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 xml:space="preserve"> 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k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bje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t-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p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as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odi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</w:del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ccu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ab/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I</w:t>
      </w:r>
      <w:r>
        <w:rPr>
          <w:rFonts w:ascii="Arial" w:eastAsia="Arial" w:hAnsi="Arial" w:cs="Arial"/>
          <w:i/>
          <w:spacing w:val="-2"/>
          <w:sz w:val="18"/>
          <w:szCs w:val="18"/>
        </w:rPr>
        <w:t>n</w:t>
      </w:r>
      <w:r>
        <w:rPr>
          <w:rFonts w:ascii="Arial" w:eastAsia="Arial" w:hAnsi="Arial" w:cs="Arial"/>
          <w:i/>
          <w:spacing w:val="1"/>
          <w:sz w:val="18"/>
          <w:szCs w:val="18"/>
        </w:rPr>
        <w:t>s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a</w:t>
      </w:r>
      <w:r>
        <w:rPr>
          <w:rFonts w:ascii="Arial" w:eastAsia="Arial" w:hAnsi="Arial" w:cs="Arial"/>
          <w:i/>
          <w:spacing w:val="-2"/>
          <w:sz w:val="18"/>
          <w:szCs w:val="18"/>
        </w:rPr>
        <w:t>n</w:t>
      </w:r>
      <w:r>
        <w:rPr>
          <w:rFonts w:ascii="Arial" w:eastAsia="Arial" w:hAnsi="Arial" w:cs="Arial"/>
          <w:i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Del="00990D6E" w:rsidRDefault="00244ECA">
      <w:pPr>
        <w:spacing w:after="0" w:line="200" w:lineRule="exact"/>
        <w:rPr>
          <w:del w:id="57" w:author="Blake Frei" w:date="2012-08-06T10:35:00Z"/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del w:id="58" w:author="Blake Frei" w:date="2012-08-06T10:35:00Z"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mni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e                                             </w:delText>
        </w:r>
        <w:r w:rsidDel="00990D6E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mni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ga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z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990D6E">
          <w:rPr>
            <w:rFonts w:ascii="Arial" w:eastAsia="Arial" w:hAnsi="Arial" w:cs="Arial"/>
            <w:sz w:val="18"/>
            <w:szCs w:val="18"/>
          </w:rPr>
          <w:delText>n  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lo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3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t 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</w:del>
      <w:proofErr w:type="gramStart"/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anal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Del="00990D6E" w:rsidRDefault="0014106B">
      <w:pPr>
        <w:spacing w:after="0" w:line="278" w:lineRule="auto"/>
        <w:ind w:left="3328" w:right="104" w:hanging="3060"/>
        <w:jc w:val="both"/>
        <w:rPr>
          <w:del w:id="59" w:author="Blake Frei" w:date="2012-08-06T10:35:00Z"/>
          <w:rFonts w:ascii="Arial" w:eastAsia="Arial" w:hAnsi="Arial" w:cs="Arial"/>
          <w:sz w:val="18"/>
          <w:szCs w:val="18"/>
        </w:rPr>
      </w:pPr>
      <w:del w:id="60" w:author="Blake Frei" w:date="2012-08-06T10:35:00Z"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mni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ni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ty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(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U)                   </w:delText>
        </w:r>
        <w:r w:rsidDel="00990D6E">
          <w:rPr>
            <w:rFonts w:ascii="Arial" w:eastAsia="Arial" w:hAnsi="Arial" w:cs="Arial"/>
            <w:spacing w:val="38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mni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z w:val="18"/>
            <w:szCs w:val="18"/>
          </w:rPr>
          <w:delText>re</w:delText>
        </w:r>
        <w:r w:rsidDel="00990D6E">
          <w:rPr>
            <w:rFonts w:ascii="Arial" w:eastAsia="Arial" w:hAnsi="Arial" w:cs="Arial"/>
            <w:spacing w:val="4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rt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4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z w:val="18"/>
            <w:szCs w:val="18"/>
          </w:rPr>
          <w:delText>y</w:delText>
        </w:r>
        <w:r w:rsidDel="00990D6E">
          <w:rPr>
            <w:rFonts w:ascii="Arial" w:eastAsia="Arial" w:hAnsi="Arial" w:cs="Arial"/>
            <w:spacing w:val="4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to</w:delText>
        </w:r>
        <w:r w:rsidDel="00990D6E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4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in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90D6E">
          <w:rPr>
            <w:rFonts w:ascii="Arial" w:eastAsia="Arial" w:hAnsi="Arial" w:cs="Arial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4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mn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z w:val="18"/>
            <w:szCs w:val="18"/>
          </w:rPr>
          <w:delText>re 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nol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z w:val="18"/>
            <w:szCs w:val="18"/>
          </w:rPr>
          <w:delText>y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to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mn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re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.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z w:val="18"/>
            <w:szCs w:val="18"/>
          </w:rPr>
          <w:delText>re U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ni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z w:val="18"/>
            <w:szCs w:val="18"/>
          </w:rPr>
          <w:delText>y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990D6E">
          <w:rPr>
            <w:rFonts w:ascii="Arial" w:eastAsia="Arial" w:hAnsi="Arial" w:cs="Arial"/>
            <w:sz w:val="18"/>
            <w:szCs w:val="18"/>
          </w:rPr>
          <w:delText>ff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rs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q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ty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cl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ss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om</w:delText>
        </w:r>
        <w:r w:rsidDel="00990D6E">
          <w:rPr>
            <w:rFonts w:ascii="Arial" w:eastAsia="Arial" w:hAnsi="Arial" w:cs="Arial"/>
            <w:sz w:val="18"/>
            <w:szCs w:val="18"/>
          </w:rPr>
          <w:delText>-t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90D6E">
          <w:rPr>
            <w:rFonts w:ascii="Arial" w:eastAsia="Arial" w:hAnsi="Arial" w:cs="Arial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e</w:delText>
        </w:r>
        <w:r w:rsidDel="00990D6E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se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tr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r-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le</w:delText>
        </w:r>
        <w:r w:rsidDel="00990D6E">
          <w:rPr>
            <w:rFonts w:ascii="Arial" w:eastAsia="Arial" w:hAnsi="Arial" w:cs="Arial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ses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—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hel</w:delText>
        </w:r>
        <w:r w:rsidDel="00990D6E">
          <w:rPr>
            <w:rFonts w:ascii="Arial" w:eastAsia="Arial" w:hAnsi="Arial" w:cs="Arial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man</w:delText>
        </w:r>
        <w:r w:rsidDel="00990D6E">
          <w:rPr>
            <w:rFonts w:ascii="Arial" w:eastAsia="Arial" w:hAnsi="Arial" w:cs="Arial"/>
            <w:sz w:val="18"/>
            <w:szCs w:val="18"/>
          </w:rPr>
          <w:delText>y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na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na</w:delText>
        </w:r>
        <w:r w:rsidDel="00990D6E">
          <w:rPr>
            <w:rFonts w:ascii="Arial" w:eastAsia="Arial" w:hAnsi="Arial" w:cs="Arial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ili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ff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990D6E">
          <w:rPr>
            <w:rFonts w:ascii="Arial" w:eastAsia="Arial" w:hAnsi="Arial" w:cs="Arial"/>
            <w:sz w:val="18"/>
            <w:szCs w:val="18"/>
          </w:rPr>
          <w:delText>.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ion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ll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epa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ull</w:delText>
        </w:r>
        <w:r w:rsidDel="00990D6E">
          <w:rPr>
            <w:rFonts w:ascii="Arial" w:eastAsia="Arial" w:hAnsi="Arial" w:cs="Arial"/>
            <w:sz w:val="18"/>
            <w:szCs w:val="18"/>
          </w:rPr>
          <w:delText>y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cu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z w:val="18"/>
            <w:szCs w:val="18"/>
          </w:rPr>
          <w:delText>,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90D6E">
          <w:rPr>
            <w:rFonts w:ascii="Arial" w:eastAsia="Arial" w:hAnsi="Arial" w:cs="Arial"/>
            <w:sz w:val="18"/>
            <w:szCs w:val="18"/>
          </w:rPr>
          <w:delText>ty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so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ali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z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fr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3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mni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z w:val="18"/>
            <w:szCs w:val="18"/>
          </w:rPr>
          <w:delText>e tr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aine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ho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rs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l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ds</w:delText>
        </w:r>
        <w:r w:rsidDel="00990D6E">
          <w:rPr>
            <w:rFonts w:ascii="Arial" w:eastAsia="Arial" w:hAnsi="Arial" w:cs="Arial"/>
            <w:sz w:val="18"/>
            <w:szCs w:val="18"/>
          </w:rPr>
          <w:delText>-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90D6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th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mni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z w:val="18"/>
            <w:szCs w:val="18"/>
          </w:rPr>
          <w:delText>re 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nol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0D6E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8" w:after="0" w:line="200" w:lineRule="exact"/>
        <w:rPr>
          <w:sz w:val="20"/>
          <w:szCs w:val="20"/>
        </w:rPr>
      </w:pPr>
    </w:p>
    <w:p w:rsidR="00244ECA" w:rsidDel="00990D6E" w:rsidRDefault="0014106B">
      <w:pPr>
        <w:spacing w:after="0" w:line="240" w:lineRule="atLeast"/>
        <w:ind w:left="3328" w:right="107" w:hanging="3060"/>
        <w:jc w:val="both"/>
        <w:rPr>
          <w:del w:id="61" w:author="Blake Frei" w:date="2012-08-06T10:35:00Z"/>
          <w:rFonts w:ascii="Arial" w:eastAsia="Arial" w:hAnsi="Arial" w:cs="Arial"/>
          <w:sz w:val="18"/>
          <w:szCs w:val="18"/>
        </w:rPr>
      </w:pPr>
      <w:del w:id="62" w:author="Blake Frei" w:date="2012-08-06T10:35:00Z"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mni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z w:val="18"/>
            <w:szCs w:val="18"/>
          </w:rPr>
          <w:delText>e 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e                                    </w:delText>
        </w:r>
        <w:r w:rsidDel="00990D6E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In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0D6E">
          <w:rPr>
            <w:rFonts w:ascii="Arial" w:eastAsia="Arial" w:hAnsi="Arial" w:cs="Arial"/>
            <w:sz w:val="18"/>
            <w:szCs w:val="18"/>
          </w:rPr>
          <w:delText>.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1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4</w:delText>
        </w:r>
        <w:r w:rsidDel="00990D6E">
          <w:rPr>
            <w:rFonts w:ascii="Arial" w:eastAsia="Arial" w:hAnsi="Arial" w:cs="Arial"/>
            <w:sz w:val="18"/>
            <w:szCs w:val="18"/>
          </w:rPr>
          <w:delText>,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Om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z w:val="18"/>
            <w:szCs w:val="18"/>
          </w:rPr>
          <w:delText>re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te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l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990D6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re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cus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rs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ac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e “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sui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”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mn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z w:val="18"/>
            <w:szCs w:val="18"/>
          </w:rPr>
          <w:delText>re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ap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uc</w:delText>
        </w:r>
        <w:r w:rsidDel="00990D6E">
          <w:rPr>
            <w:rFonts w:ascii="Arial" w:eastAsia="Arial" w:hAnsi="Arial" w:cs="Arial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s 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t,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r,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r,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,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ge</w:delText>
        </w:r>
        <w:r w:rsidDel="00990D6E">
          <w:rPr>
            <w:rFonts w:ascii="Arial" w:eastAsia="Arial" w:hAnsi="Arial" w:cs="Arial"/>
            <w:sz w:val="18"/>
            <w:szCs w:val="18"/>
          </w:rPr>
          <w:delText>t,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r f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su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ta</w:delText>
        </w:r>
        <w:r w:rsidDel="00990D6E">
          <w:rPr>
            <w:rFonts w:ascii="Arial" w:eastAsia="Arial" w:hAnsi="Arial" w:cs="Arial"/>
            <w:spacing w:val="-6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8"/>
            <w:sz w:val="18"/>
            <w:szCs w:val="18"/>
          </w:rPr>
          <w:delText>W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use</w:delText>
        </w:r>
        <w:r w:rsidDel="00990D6E">
          <w:rPr>
            <w:rFonts w:ascii="Arial" w:eastAsia="Arial" w:hAnsi="Arial" w:cs="Arial"/>
            <w:sz w:val="18"/>
            <w:szCs w:val="18"/>
          </w:rPr>
          <w:delText>,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SAIN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z w:val="18"/>
            <w:szCs w:val="18"/>
          </w:rPr>
          <w:delText>,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ta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ce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,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e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4" w:after="0" w:line="280" w:lineRule="exact"/>
        <w:rPr>
          <w:sz w:val="28"/>
          <w:szCs w:val="28"/>
        </w:rPr>
      </w:pPr>
    </w:p>
    <w:p w:rsidR="00244ECA" w:rsidRDefault="00244ECA">
      <w:pPr>
        <w:spacing w:after="0"/>
        <w:sectPr w:rsidR="00244ECA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Del="00990D6E" w:rsidRDefault="0014106B">
      <w:pPr>
        <w:spacing w:before="39" w:after="0" w:line="240" w:lineRule="auto"/>
        <w:ind w:left="268" w:right="-71"/>
        <w:rPr>
          <w:del w:id="63" w:author="Blake Frei" w:date="2012-08-06T10:35:00Z"/>
          <w:rFonts w:ascii="Arial" w:eastAsia="Arial" w:hAnsi="Arial" w:cs="Arial"/>
          <w:sz w:val="18"/>
          <w:szCs w:val="18"/>
        </w:rPr>
      </w:pPr>
      <w:del w:id="64" w:author="Blake Frei" w:date="2012-08-06T10:35:00Z">
        <w:r w:rsidDel="00990D6E">
          <w:rPr>
            <w:rFonts w:ascii="Arial" w:eastAsia="Arial" w:hAnsi="Arial" w:cs="Arial"/>
            <w:spacing w:val="-1"/>
            <w:sz w:val="18"/>
            <w:szCs w:val="18"/>
          </w:rPr>
          <w:lastRenderedPageBreak/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nlin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3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mni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z w:val="18"/>
            <w:szCs w:val="18"/>
          </w:rPr>
          <w:delText>re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uni</w:delText>
        </w:r>
        <w:r w:rsidDel="00990D6E">
          <w:rPr>
            <w:rFonts w:ascii="Arial" w:eastAsia="Arial" w:hAnsi="Arial" w:cs="Arial"/>
            <w:sz w:val="18"/>
            <w:szCs w:val="18"/>
          </w:rPr>
          <w:delText>ty</w:delText>
        </w:r>
      </w:del>
    </w:p>
    <w:p w:rsidR="00244ECA" w:rsidDel="00990D6E" w:rsidRDefault="0014106B">
      <w:pPr>
        <w:spacing w:before="33" w:after="0" w:line="203" w:lineRule="exact"/>
        <w:ind w:left="268" w:right="-20"/>
        <w:rPr>
          <w:del w:id="65" w:author="Blake Frei" w:date="2012-08-06T10:35:00Z"/>
          <w:rFonts w:ascii="Arial" w:eastAsia="Arial" w:hAnsi="Arial" w:cs="Arial"/>
          <w:sz w:val="18"/>
          <w:szCs w:val="18"/>
        </w:rPr>
      </w:pPr>
      <w:del w:id="66" w:author="Blake Frei" w:date="2012-08-06T10:35:00Z">
        <w:r w:rsidDel="00990D6E">
          <w:rPr>
            <w:rFonts w:ascii="Arial" w:eastAsia="Arial" w:hAnsi="Arial" w:cs="Arial"/>
            <w:spacing w:val="-4"/>
            <w:position w:val="-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"/>
            <w:position w:val="-1"/>
            <w:sz w:val="18"/>
            <w:szCs w:val="18"/>
          </w:rPr>
          <w:delText>essag</w:delText>
        </w:r>
        <w:r w:rsidDel="00990D6E">
          <w:rPr>
            <w:rFonts w:ascii="Arial" w:eastAsia="Arial" w:hAnsi="Arial" w:cs="Arial"/>
            <w:position w:val="-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position w:val="-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position w:val="-1"/>
            <w:sz w:val="18"/>
            <w:szCs w:val="18"/>
          </w:rPr>
          <w:delText>B</w:delText>
        </w:r>
        <w:r w:rsidDel="00990D6E">
          <w:rPr>
            <w:rFonts w:ascii="Arial" w:eastAsia="Arial" w:hAnsi="Arial" w:cs="Arial"/>
            <w:spacing w:val="1"/>
            <w:position w:val="-1"/>
            <w:sz w:val="18"/>
            <w:szCs w:val="18"/>
          </w:rPr>
          <w:delText>oa</w:delText>
        </w:r>
        <w:r w:rsidDel="00990D6E">
          <w:rPr>
            <w:rFonts w:ascii="Arial" w:eastAsia="Arial" w:hAnsi="Arial" w:cs="Arial"/>
            <w:spacing w:val="-2"/>
            <w:position w:val="-1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position w:val="-1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position w:val="-1"/>
            <w:sz w:val="18"/>
            <w:szCs w:val="18"/>
          </w:rPr>
          <w:delText>s</w:delText>
        </w:r>
      </w:del>
    </w:p>
    <w:p w:rsidR="00244ECA" w:rsidRDefault="0014106B">
      <w:pPr>
        <w:spacing w:before="37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sz w:val="18"/>
          <w:szCs w:val="18"/>
        </w:rPr>
        <w:lastRenderedPageBreak/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sz w:val="18"/>
          <w:szCs w:val="18"/>
        </w:rPr>
        <w:t>M</w:t>
      </w:r>
      <w:r>
        <w:rPr>
          <w:rFonts w:ascii="Arial" w:eastAsia="Arial" w:hAnsi="Arial" w:cs="Arial"/>
          <w:i/>
          <w:spacing w:val="1"/>
          <w:sz w:val="18"/>
          <w:szCs w:val="18"/>
        </w:rPr>
        <w:t>essag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B</w:t>
      </w:r>
      <w:r>
        <w:rPr>
          <w:rFonts w:ascii="Arial" w:eastAsia="Arial" w:hAnsi="Arial" w:cs="Arial"/>
          <w:i/>
          <w:spacing w:val="1"/>
          <w:sz w:val="18"/>
          <w:szCs w:val="18"/>
        </w:rPr>
        <w:t>oa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2"/>
          <w:sz w:val="18"/>
          <w:szCs w:val="18"/>
        </w:rPr>
        <w:t>d</w:t>
      </w:r>
      <w:r>
        <w:rPr>
          <w:rFonts w:ascii="Arial" w:eastAsia="Arial" w:hAnsi="Arial" w:cs="Arial"/>
          <w:i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after="0"/>
        <w:sectPr w:rsidR="00244ECA">
          <w:type w:val="continuous"/>
          <w:pgSz w:w="12240" w:h="15840"/>
          <w:pgMar w:top="1480" w:right="1280" w:bottom="280" w:left="1280" w:header="720" w:footer="720" w:gutter="0"/>
          <w:cols w:num="2" w:space="720" w:equalWidth="0">
            <w:col w:w="2543" w:space="785"/>
            <w:col w:w="6352"/>
          </w:cols>
        </w:sectPr>
      </w:pPr>
    </w:p>
    <w:p w:rsidR="00244ECA" w:rsidRDefault="00244ECA">
      <w:pPr>
        <w:spacing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Del="00990D6E" w:rsidRDefault="0014106B">
      <w:pPr>
        <w:tabs>
          <w:tab w:val="left" w:pos="3320"/>
        </w:tabs>
        <w:spacing w:before="37" w:after="0" w:line="278" w:lineRule="auto"/>
        <w:ind w:left="3328" w:right="107" w:hanging="3060"/>
        <w:rPr>
          <w:del w:id="67" w:author="Blake Frei" w:date="2012-08-06T10:35:00Z"/>
          <w:rFonts w:ascii="Arial" w:eastAsia="Arial" w:hAnsi="Arial" w:cs="Arial"/>
          <w:sz w:val="18"/>
          <w:szCs w:val="18"/>
        </w:rPr>
      </w:pPr>
      <w:del w:id="68" w:author="Blake Frei" w:date="2012-08-06T10:35:00Z"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g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tab/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so</w:delText>
        </w:r>
        <w:r w:rsidDel="00990D6E">
          <w:rPr>
            <w:rFonts w:ascii="Arial" w:eastAsia="Arial" w:hAnsi="Arial" w:cs="Arial"/>
            <w:sz w:val="18"/>
            <w:szCs w:val="18"/>
          </w:rPr>
          <w:delText>ft</w:delText>
        </w:r>
        <w:r w:rsidDel="00990D6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re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so</w:delText>
        </w:r>
        <w:r w:rsidDel="00990D6E">
          <w:rPr>
            <w:rFonts w:ascii="Arial" w:eastAsia="Arial" w:hAnsi="Arial" w:cs="Arial"/>
            <w:sz w:val="18"/>
            <w:szCs w:val="18"/>
          </w:rPr>
          <w:delText>ft</w:delText>
        </w:r>
        <w:r w:rsidDel="00990D6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re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to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ak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mpu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r f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unc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990D6E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after="0"/>
        <w:sectPr w:rsidR="00244ECA">
          <w:type w:val="continuous"/>
          <w:pgSz w:w="12240" w:h="15840"/>
          <w:pgMar w:top="1480" w:right="1280" w:bottom="280" w:left="1280" w:header="720" w:footer="720" w:gutter="0"/>
          <w:cols w:space="720"/>
        </w:sectPr>
      </w:pPr>
    </w:p>
    <w:p w:rsidR="00244ECA" w:rsidRDefault="00244ECA">
      <w:pPr>
        <w:spacing w:before="19" w:after="0" w:line="220" w:lineRule="exact"/>
      </w:pPr>
    </w:p>
    <w:p w:rsidR="00244ECA" w:rsidRDefault="0014106B">
      <w:pPr>
        <w:spacing w:before="41" w:after="0" w:line="206" w:lineRule="exact"/>
        <w:ind w:left="3328" w:right="106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position w:val="-3"/>
          <w:sz w:val="18"/>
          <w:szCs w:val="18"/>
        </w:rPr>
        <w:t>O</w:t>
      </w:r>
      <w:r>
        <w:rPr>
          <w:rFonts w:ascii="Arial" w:eastAsia="Arial" w:hAnsi="Arial" w:cs="Arial"/>
          <w:spacing w:val="1"/>
          <w:position w:val="-3"/>
          <w:sz w:val="18"/>
          <w:szCs w:val="18"/>
        </w:rPr>
        <w:t>p</w:t>
      </w:r>
      <w:r>
        <w:rPr>
          <w:rFonts w:ascii="Arial" w:eastAsia="Arial" w:hAnsi="Arial" w:cs="Arial"/>
          <w:position w:val="-3"/>
          <w:sz w:val="18"/>
          <w:szCs w:val="18"/>
        </w:rPr>
        <w:t>t</w:t>
      </w:r>
      <w:r>
        <w:rPr>
          <w:rFonts w:ascii="Arial" w:eastAsia="Arial" w:hAnsi="Arial" w:cs="Arial"/>
          <w:spacing w:val="1"/>
          <w:position w:val="-3"/>
          <w:sz w:val="18"/>
          <w:szCs w:val="18"/>
        </w:rPr>
        <w:t>im</w:t>
      </w:r>
      <w:r>
        <w:rPr>
          <w:rFonts w:ascii="Arial" w:eastAsia="Arial" w:hAnsi="Arial" w:cs="Arial"/>
          <w:spacing w:val="-2"/>
          <w:position w:val="-3"/>
          <w:sz w:val="18"/>
          <w:szCs w:val="18"/>
        </w:rPr>
        <w:t>u</w:t>
      </w:r>
      <w:r>
        <w:rPr>
          <w:rFonts w:ascii="Arial" w:eastAsia="Arial" w:hAnsi="Arial" w:cs="Arial"/>
          <w:position w:val="-3"/>
          <w:sz w:val="18"/>
          <w:szCs w:val="18"/>
        </w:rPr>
        <w:t>m P</w:t>
      </w:r>
      <w:r>
        <w:rPr>
          <w:rFonts w:ascii="Arial" w:eastAsia="Arial" w:hAnsi="Arial" w:cs="Arial"/>
          <w:spacing w:val="1"/>
          <w:position w:val="-3"/>
          <w:sz w:val="18"/>
          <w:szCs w:val="18"/>
        </w:rPr>
        <w:t>a</w:t>
      </w:r>
      <w:r>
        <w:rPr>
          <w:rFonts w:ascii="Arial" w:eastAsia="Arial" w:hAnsi="Arial" w:cs="Arial"/>
          <w:spacing w:val="-2"/>
          <w:position w:val="-3"/>
          <w:sz w:val="18"/>
          <w:szCs w:val="18"/>
        </w:rPr>
        <w:t>t</w:t>
      </w:r>
      <w:r>
        <w:rPr>
          <w:rFonts w:ascii="Arial" w:eastAsia="Arial" w:hAnsi="Arial" w:cs="Arial"/>
          <w:position w:val="-3"/>
          <w:sz w:val="18"/>
          <w:szCs w:val="18"/>
        </w:rPr>
        <w:t xml:space="preserve">h                                     </w:t>
      </w:r>
      <w:r>
        <w:rPr>
          <w:rFonts w:ascii="Arial" w:eastAsia="Arial" w:hAnsi="Arial" w:cs="Arial"/>
          <w:spacing w:val="5"/>
          <w:position w:val="-3"/>
          <w:sz w:val="18"/>
          <w:szCs w:val="18"/>
        </w:rPr>
        <w:t xml:space="preserve"> </w:t>
      </w:r>
      <w:del w:id="69" w:author="Blake Frei" w:date="2012-08-06T10:39:00Z"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im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th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ng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0D6E">
          <w:rPr>
            <w:rFonts w:ascii="Arial" w:eastAsia="Arial" w:hAnsi="Arial" w:cs="Arial"/>
            <w:sz w:val="18"/>
            <w:szCs w:val="18"/>
          </w:rPr>
          <w:delText>re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th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f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nli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rs</w:delText>
        </w:r>
        <w:r w:rsidDel="00990D6E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cus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rs</w:delText>
        </w:r>
        <w:r w:rsidDel="00990D6E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990D6E">
          <w:rPr>
            <w:rFonts w:ascii="Arial" w:eastAsia="Arial" w:hAnsi="Arial" w:cs="Arial"/>
            <w:sz w:val="18"/>
            <w:szCs w:val="18"/>
          </w:rPr>
          <w:delText>d</w:delText>
        </w:r>
        <w:r w:rsidDel="00990D6E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lo</w:delText>
        </w:r>
        <w:r w:rsidDel="00990D6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0D6E">
          <w:rPr>
            <w:rFonts w:ascii="Arial" w:eastAsia="Arial" w:hAnsi="Arial" w:cs="Arial"/>
            <w:sz w:val="18"/>
            <w:szCs w:val="18"/>
          </w:rPr>
          <w:delText>u</w:delText>
        </w:r>
        <w:r w:rsidDel="00990D6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to</w:delText>
        </w:r>
        <w:r w:rsidDel="00990D6E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di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990D6E">
          <w:rPr>
            <w:rFonts w:ascii="Arial" w:eastAsia="Arial" w:hAnsi="Arial" w:cs="Arial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0D6E">
          <w:rPr>
            <w:rFonts w:ascii="Arial" w:eastAsia="Arial" w:hAnsi="Arial" w:cs="Arial"/>
            <w:sz w:val="18"/>
            <w:szCs w:val="18"/>
          </w:rPr>
          <w:delText>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0D6E">
          <w:rPr>
            <w:rFonts w:ascii="Arial" w:eastAsia="Arial" w:hAnsi="Arial" w:cs="Arial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to</w:delText>
        </w:r>
        <w:r w:rsidDel="00990D6E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990D6E">
          <w:rPr>
            <w:rFonts w:ascii="Arial" w:eastAsia="Arial" w:hAnsi="Arial" w:cs="Arial"/>
            <w:sz w:val="18"/>
            <w:szCs w:val="18"/>
          </w:rPr>
          <w:delText>l</w:delText>
        </w:r>
        <w:r w:rsidDel="00990D6E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hidd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eha</w:delText>
        </w:r>
        <w:r w:rsidDel="00990D6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990D6E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pa</w:delText>
        </w:r>
        <w:r w:rsidDel="00990D6E">
          <w:rPr>
            <w:rFonts w:ascii="Arial" w:eastAsia="Arial" w:hAnsi="Arial" w:cs="Arial"/>
            <w:sz w:val="18"/>
            <w:szCs w:val="18"/>
          </w:rPr>
          <w:delText>tt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0D6E">
          <w:rPr>
            <w:rFonts w:ascii="Arial" w:eastAsia="Arial" w:hAnsi="Arial" w:cs="Arial"/>
            <w:sz w:val="18"/>
            <w:szCs w:val="18"/>
          </w:rPr>
          <w:delText>r</w:delText>
        </w:r>
        <w:r w:rsidDel="00990D6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0D6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0D6E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2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 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ins w:id="70" w:author="Blake Frei" w:date="2012-05-31T11:08:00Z">
        <w:r w:rsidR="0013757D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P</w:t>
      </w:r>
      <w:r>
        <w:rPr>
          <w:rFonts w:ascii="Arial" w:eastAsia="Arial" w:hAnsi="Arial" w:cs="Arial"/>
          <w:i/>
          <w:spacing w:val="1"/>
          <w:sz w:val="18"/>
          <w:szCs w:val="18"/>
        </w:rPr>
        <w:t>u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sz w:val="18"/>
          <w:szCs w:val="18"/>
        </w:rPr>
        <w:t>h</w:t>
      </w:r>
      <w:r>
        <w:rPr>
          <w:rFonts w:ascii="Arial" w:eastAsia="Arial" w:hAnsi="Arial" w:cs="Arial"/>
          <w:i/>
          <w:spacing w:val="-2"/>
          <w:sz w:val="18"/>
          <w:szCs w:val="18"/>
        </w:rPr>
        <w:t>a</w:t>
      </w:r>
      <w:r>
        <w:rPr>
          <w:rFonts w:ascii="Arial" w:eastAsia="Arial" w:hAnsi="Arial" w:cs="Arial"/>
          <w:i/>
          <w:spacing w:val="1"/>
          <w:sz w:val="18"/>
          <w:szCs w:val="18"/>
        </w:rPr>
        <w:t>s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sz w:val="18"/>
          <w:szCs w:val="18"/>
        </w:rPr>
        <w:t>v</w:t>
      </w:r>
      <w:r>
        <w:rPr>
          <w:rFonts w:ascii="Arial" w:eastAsia="Arial" w:hAnsi="Arial" w:cs="Arial"/>
          <w:i/>
          <w:spacing w:val="1"/>
          <w:sz w:val="18"/>
          <w:szCs w:val="18"/>
        </w:rPr>
        <w:t>en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 xml:space="preserve">rs                                                  </w:t>
      </w:r>
      <w:del w:id="71" w:author="Blake Frei" w:date="2012-08-06T15:21:00Z">
        <w:r w:rsidDel="00CD62A8">
          <w:rPr>
            <w:rFonts w:ascii="Arial" w:eastAsia="Arial" w:hAnsi="Arial" w:cs="Arial"/>
            <w:sz w:val="18"/>
            <w:szCs w:val="18"/>
          </w:rPr>
          <w:delText>S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D62A8">
          <w:rPr>
            <w:rFonts w:ascii="Arial" w:eastAsia="Arial" w:hAnsi="Arial" w:cs="Arial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D62A8">
          <w:rPr>
            <w:rFonts w:ascii="Arial" w:eastAsia="Arial" w:hAnsi="Arial" w:cs="Arial"/>
            <w:sz w:val="18"/>
            <w:szCs w:val="18"/>
          </w:rPr>
          <w:delText>C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D62A8">
          <w:rPr>
            <w:rFonts w:ascii="Arial" w:eastAsia="Arial" w:hAnsi="Arial" w:cs="Arial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CD62A8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D62A8">
          <w:rPr>
            <w:rFonts w:ascii="Arial" w:eastAsia="Arial" w:hAnsi="Arial" w:cs="Arial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z w:val="18"/>
            <w:szCs w:val="18"/>
          </w:rPr>
          <w:delText>r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CD62A8">
          <w:rPr>
            <w:rFonts w:ascii="Arial" w:eastAsia="Arial" w:hAnsi="Arial" w:cs="Arial"/>
            <w:sz w:val="18"/>
            <w:szCs w:val="18"/>
          </w:rPr>
          <w:delText>rt</w:delText>
        </w:r>
        <w:r w:rsidDel="00CD62A8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D62A8">
          <w:rPr>
            <w:rFonts w:ascii="Arial" w:eastAsia="Arial" w:hAnsi="Arial" w:cs="Arial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sho</w:delText>
        </w:r>
        <w:r w:rsidDel="00CD62A8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CD62A8">
          <w:rPr>
            <w:rFonts w:ascii="Arial" w:eastAsia="Arial" w:hAnsi="Arial" w:cs="Arial"/>
            <w:sz w:val="18"/>
            <w:szCs w:val="18"/>
          </w:rPr>
          <w:delText>s</w:delText>
        </w:r>
        <w:r w:rsidDel="00CD62A8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CD62A8">
          <w:rPr>
            <w:rFonts w:ascii="Arial" w:eastAsia="Arial" w:hAnsi="Arial" w:cs="Arial"/>
            <w:sz w:val="18"/>
            <w:szCs w:val="18"/>
          </w:rPr>
          <w:delText>e</w:delText>
        </w:r>
        <w:r w:rsidDel="00CD62A8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num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D62A8">
          <w:rPr>
            <w:rFonts w:ascii="Arial" w:eastAsia="Arial" w:hAnsi="Arial" w:cs="Arial"/>
            <w:sz w:val="18"/>
            <w:szCs w:val="18"/>
          </w:rPr>
          <w:delText>r</w:delText>
        </w:r>
        <w:r w:rsidDel="00CD62A8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D62A8">
          <w:rPr>
            <w:rFonts w:ascii="Arial" w:eastAsia="Arial" w:hAnsi="Arial" w:cs="Arial"/>
            <w:sz w:val="18"/>
            <w:szCs w:val="18"/>
          </w:rPr>
          <w:delText>f</w:delText>
        </w:r>
        <w:r w:rsidDel="00CD62A8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D62A8">
          <w:rPr>
            <w:rFonts w:ascii="Arial" w:eastAsia="Arial" w:hAnsi="Arial" w:cs="Arial"/>
            <w:sz w:val="18"/>
            <w:szCs w:val="18"/>
          </w:rPr>
          <w:delText>r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CD62A8">
          <w:rPr>
            <w:rFonts w:ascii="Arial" w:eastAsia="Arial" w:hAnsi="Arial" w:cs="Arial"/>
            <w:sz w:val="18"/>
            <w:szCs w:val="18"/>
          </w:rPr>
          <w:delText>rs</w:delText>
        </w:r>
        <w:r w:rsidDel="00CD62A8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mad</w:delText>
        </w:r>
        <w:r w:rsidDel="00CD62A8">
          <w:rPr>
            <w:rFonts w:ascii="Arial" w:eastAsia="Arial" w:hAnsi="Arial" w:cs="Arial"/>
            <w:sz w:val="18"/>
            <w:szCs w:val="18"/>
          </w:rPr>
          <w:delText>e</w:delText>
        </w:r>
        <w:r w:rsidDel="00CD62A8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D62A8">
          <w:rPr>
            <w:rFonts w:ascii="Arial" w:eastAsia="Arial" w:hAnsi="Arial" w:cs="Arial"/>
            <w:sz w:val="18"/>
            <w:szCs w:val="18"/>
          </w:rPr>
          <w:delText>n</w:delText>
        </w:r>
        <w:r w:rsidDel="00CD62A8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CD62A8">
          <w:rPr>
            <w:rFonts w:ascii="Arial" w:eastAsia="Arial" w:hAnsi="Arial" w:cs="Arial"/>
            <w:sz w:val="18"/>
            <w:szCs w:val="18"/>
          </w:rPr>
          <w:delText>r</w:delText>
        </w:r>
        <w:r w:rsidDel="00CD62A8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D62A8">
          <w:rPr>
            <w:rFonts w:ascii="Arial" w:eastAsia="Arial" w:hAnsi="Arial" w:cs="Arial"/>
            <w:sz w:val="18"/>
            <w:szCs w:val="18"/>
          </w:rPr>
          <w:delText>b</w:delText>
        </w:r>
        <w:r w:rsidDel="00CD62A8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CD62A8">
          <w:rPr>
            <w:rFonts w:ascii="Arial" w:eastAsia="Arial" w:hAnsi="Arial" w:cs="Arial"/>
            <w:sz w:val="18"/>
            <w:szCs w:val="18"/>
          </w:rPr>
          <w:delText xml:space="preserve">te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du</w:delText>
        </w:r>
        <w:r w:rsidDel="00CD62A8">
          <w:rPr>
            <w:rFonts w:ascii="Arial" w:eastAsia="Arial" w:hAnsi="Arial" w:cs="Arial"/>
            <w:sz w:val="18"/>
            <w:szCs w:val="18"/>
          </w:rPr>
          <w:delText>r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CD62A8">
          <w:rPr>
            <w:rFonts w:ascii="Arial" w:eastAsia="Arial" w:hAnsi="Arial" w:cs="Arial"/>
            <w:sz w:val="18"/>
            <w:szCs w:val="18"/>
          </w:rPr>
          <w:delText>g t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CD62A8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le</w:delText>
        </w:r>
        <w:r w:rsidDel="00CD62A8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CD62A8">
          <w:rPr>
            <w:rFonts w:ascii="Arial" w:eastAsia="Arial" w:hAnsi="Arial" w:cs="Arial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D62A8">
          <w:rPr>
            <w:rFonts w:ascii="Arial" w:eastAsia="Arial" w:hAnsi="Arial" w:cs="Arial"/>
            <w:sz w:val="18"/>
            <w:szCs w:val="18"/>
          </w:rPr>
          <w:delText>d</w:delText>
        </w:r>
        <w:r w:rsidDel="00CD62A8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D62A8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CD62A8">
          <w:rPr>
            <w:rFonts w:ascii="Arial" w:eastAsia="Arial" w:hAnsi="Arial" w:cs="Arial"/>
            <w:sz w:val="18"/>
            <w:szCs w:val="18"/>
          </w:rPr>
          <w:delText>e</w:delText>
        </w:r>
        <w:r w:rsidDel="00CD62A8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CD62A8">
          <w:rPr>
            <w:rFonts w:ascii="Arial" w:eastAsia="Arial" w:hAnsi="Arial" w:cs="Arial"/>
            <w:sz w:val="18"/>
            <w:szCs w:val="18"/>
          </w:rPr>
          <w:delText>.</w:delText>
        </w:r>
        <w:r w:rsidDel="00CD62A8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Y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D62A8">
          <w:rPr>
            <w:rFonts w:ascii="Arial" w:eastAsia="Arial" w:hAnsi="Arial" w:cs="Arial"/>
            <w:sz w:val="18"/>
            <w:szCs w:val="18"/>
          </w:rPr>
          <w:delText>u</w:delText>
        </w:r>
        <w:r w:rsidDel="00CD62A8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CD62A8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CD62A8">
          <w:rPr>
            <w:rFonts w:ascii="Arial" w:eastAsia="Arial" w:hAnsi="Arial" w:cs="Arial"/>
            <w:sz w:val="18"/>
            <w:szCs w:val="18"/>
          </w:rPr>
          <w:delText>r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D62A8">
          <w:rPr>
            <w:rFonts w:ascii="Arial" w:eastAsia="Arial" w:hAnsi="Arial" w:cs="Arial"/>
            <w:sz w:val="18"/>
            <w:szCs w:val="18"/>
          </w:rPr>
          <w:delText>k</w:delText>
        </w:r>
        <w:r w:rsidDel="00CD62A8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D62A8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CD62A8">
          <w:rPr>
            <w:rFonts w:ascii="Arial" w:eastAsia="Arial" w:hAnsi="Arial" w:cs="Arial"/>
            <w:sz w:val="18"/>
            <w:szCs w:val="18"/>
          </w:rPr>
          <w:delText>n</w:delText>
        </w:r>
        <w:r w:rsidDel="00CD62A8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indi</w:delText>
        </w:r>
        <w:r w:rsidDel="00CD62A8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dua</w:delText>
        </w:r>
        <w:r w:rsidDel="00CD62A8">
          <w:rPr>
            <w:rFonts w:ascii="Arial" w:eastAsia="Arial" w:hAnsi="Arial" w:cs="Arial"/>
            <w:sz w:val="18"/>
            <w:szCs w:val="18"/>
          </w:rPr>
          <w:delText>l t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D62A8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CD62A8">
          <w:rPr>
            <w:rFonts w:ascii="Arial" w:eastAsia="Arial" w:hAnsi="Arial" w:cs="Arial"/>
            <w:sz w:val="18"/>
            <w:szCs w:val="18"/>
          </w:rPr>
          <w:delText>e</w:delText>
        </w:r>
        <w:r w:rsidDel="00CD62A8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CD62A8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CD62A8">
          <w:rPr>
            <w:rFonts w:ascii="Arial" w:eastAsia="Arial" w:hAnsi="Arial" w:cs="Arial"/>
            <w:sz w:val="18"/>
            <w:szCs w:val="18"/>
          </w:rPr>
          <w:delText>y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CD62A8">
          <w:rPr>
            <w:rFonts w:ascii="Arial" w:eastAsia="Arial" w:hAnsi="Arial" w:cs="Arial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CD62A8">
          <w:rPr>
            <w:rFonts w:ascii="Arial" w:eastAsia="Arial" w:hAnsi="Arial" w:cs="Arial"/>
            <w:sz w:val="18"/>
            <w:szCs w:val="18"/>
          </w:rPr>
          <w:delText>r</w:delText>
        </w:r>
        <w:r w:rsidDel="00CD62A8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CD62A8">
          <w:rPr>
            <w:rFonts w:ascii="Arial" w:eastAsia="Arial" w:hAnsi="Arial" w:cs="Arial"/>
            <w:sz w:val="18"/>
            <w:szCs w:val="18"/>
          </w:rPr>
          <w:delText>tr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CD62A8">
          <w:rPr>
            <w:rFonts w:ascii="Arial" w:eastAsia="Arial" w:hAnsi="Arial" w:cs="Arial"/>
            <w:sz w:val="18"/>
            <w:szCs w:val="18"/>
          </w:rPr>
          <w:delText>s</w:delText>
        </w:r>
        <w:r w:rsidDel="00CD62A8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z w:val="18"/>
            <w:szCs w:val="18"/>
          </w:rPr>
          <w:delText>to</w:delText>
        </w:r>
        <w:r w:rsidDel="00CD62A8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ho</w:delText>
        </w:r>
        <w:r w:rsidDel="00CD62A8">
          <w:rPr>
            <w:rFonts w:ascii="Arial" w:eastAsia="Arial" w:hAnsi="Arial" w:cs="Arial"/>
            <w:sz w:val="18"/>
            <w:szCs w:val="18"/>
          </w:rPr>
          <w:delText>w t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CD62A8">
          <w:rPr>
            <w:rFonts w:ascii="Arial" w:eastAsia="Arial" w:hAnsi="Arial" w:cs="Arial"/>
            <w:sz w:val="18"/>
            <w:szCs w:val="18"/>
          </w:rPr>
          <w:delText>e</w:delText>
        </w:r>
        <w:r w:rsidDel="00CD62A8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D62A8">
          <w:rPr>
            <w:rFonts w:ascii="Arial" w:eastAsia="Arial" w:hAnsi="Arial" w:cs="Arial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em</w:delText>
        </w:r>
        <w:r w:rsidDel="00CD62A8">
          <w:rPr>
            <w:rFonts w:ascii="Arial" w:eastAsia="Arial" w:hAnsi="Arial" w:cs="Arial"/>
            <w:sz w:val="18"/>
            <w:szCs w:val="18"/>
          </w:rPr>
          <w:delText>s</w:delText>
        </w:r>
        <w:r w:rsidDel="00CD62A8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z w:val="18"/>
            <w:szCs w:val="18"/>
          </w:rPr>
          <w:delText>(</w:delText>
        </w:r>
        <w:r w:rsidDel="00CD62A8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uc</w:delText>
        </w:r>
        <w:r w:rsidDel="00CD62A8">
          <w:rPr>
            <w:rFonts w:ascii="Arial" w:eastAsia="Arial" w:hAnsi="Arial" w:cs="Arial"/>
            <w:sz w:val="18"/>
            <w:szCs w:val="18"/>
          </w:rPr>
          <w:delText>h</w:delText>
        </w:r>
        <w:r w:rsidDel="00CD62A8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D62A8">
          <w:rPr>
            <w:rFonts w:ascii="Arial" w:eastAsia="Arial" w:hAnsi="Arial" w:cs="Arial"/>
            <w:sz w:val="18"/>
            <w:szCs w:val="18"/>
          </w:rPr>
          <w:delText>s</w:delText>
        </w:r>
        <w:r w:rsidDel="00CD62A8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CD62A8">
          <w:rPr>
            <w:rFonts w:ascii="Arial" w:eastAsia="Arial" w:hAnsi="Arial" w:cs="Arial"/>
            <w:sz w:val="18"/>
            <w:szCs w:val="18"/>
          </w:rPr>
          <w:delText>r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uc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z w:val="18"/>
            <w:szCs w:val="18"/>
          </w:rPr>
          <w:delText>s</w:delText>
        </w:r>
        <w:r w:rsidDel="00CD62A8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D62A8">
          <w:rPr>
            <w:rFonts w:ascii="Arial" w:eastAsia="Arial" w:hAnsi="Arial" w:cs="Arial"/>
            <w:sz w:val="18"/>
            <w:szCs w:val="18"/>
          </w:rPr>
          <w:delText>r</w:delText>
        </w:r>
        <w:r w:rsidDel="00CD62A8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CD62A8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pai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ns</w:delText>
        </w:r>
        <w:r w:rsidDel="00CD62A8">
          <w:rPr>
            <w:rFonts w:ascii="Arial" w:eastAsia="Arial" w:hAnsi="Arial" w:cs="Arial"/>
            <w:sz w:val="18"/>
            <w:szCs w:val="18"/>
          </w:rPr>
          <w:delText>)</w:delText>
        </w:r>
        <w:r w:rsidDel="00CD62A8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D62A8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con</w:delText>
        </w:r>
        <w:r w:rsidDel="00CD62A8">
          <w:rPr>
            <w:rFonts w:ascii="Arial" w:eastAsia="Arial" w:hAnsi="Arial" w:cs="Arial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ibu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D62A8">
          <w:rPr>
            <w:rFonts w:ascii="Arial" w:eastAsia="Arial" w:hAnsi="Arial" w:cs="Arial"/>
            <w:sz w:val="18"/>
            <w:szCs w:val="18"/>
          </w:rPr>
          <w:delText>d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z w:val="18"/>
            <w:szCs w:val="18"/>
          </w:rPr>
          <w:delText>to</w:delText>
        </w:r>
        <w:r w:rsidDel="00CD62A8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CD62A8">
          <w:rPr>
            <w:rFonts w:ascii="Arial" w:eastAsia="Arial" w:hAnsi="Arial" w:cs="Arial"/>
            <w:sz w:val="18"/>
            <w:szCs w:val="18"/>
          </w:rPr>
          <w:delText>e</w:delText>
        </w:r>
        <w:r w:rsidDel="00CD62A8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D62A8">
          <w:rPr>
            <w:rFonts w:ascii="Arial" w:eastAsia="Arial" w:hAnsi="Arial" w:cs="Arial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D62A8">
          <w:rPr>
            <w:rFonts w:ascii="Arial" w:eastAsia="Arial" w:hAnsi="Arial" w:cs="Arial"/>
            <w:sz w:val="18"/>
            <w:szCs w:val="18"/>
          </w:rPr>
          <w:delText>s</w:delText>
        </w:r>
        <w:r w:rsidDel="00CD62A8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du</w:delText>
        </w:r>
        <w:r w:rsidDel="00CD62A8">
          <w:rPr>
            <w:rFonts w:ascii="Arial" w:eastAsia="Arial" w:hAnsi="Arial" w:cs="Arial"/>
            <w:sz w:val="18"/>
            <w:szCs w:val="18"/>
          </w:rPr>
          <w:delText>r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CD62A8">
          <w:rPr>
            <w:rFonts w:ascii="Arial" w:eastAsia="Arial" w:hAnsi="Arial" w:cs="Arial"/>
            <w:sz w:val="18"/>
            <w:szCs w:val="18"/>
          </w:rPr>
          <w:delText>g</w:delText>
        </w:r>
        <w:r w:rsidDel="00CD62A8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D62A8">
          <w:rPr>
            <w:rFonts w:ascii="Arial" w:eastAsia="Arial" w:hAnsi="Arial" w:cs="Arial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z w:val="18"/>
            <w:szCs w:val="18"/>
          </w:rPr>
          <w:delText>t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CD62A8">
          <w:rPr>
            <w:rFonts w:ascii="Arial" w:eastAsia="Arial" w:hAnsi="Arial" w:cs="Arial"/>
            <w:sz w:val="18"/>
            <w:szCs w:val="18"/>
          </w:rPr>
          <w:delText>e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D62A8">
          <w:rPr>
            <w:rFonts w:ascii="Arial" w:eastAsia="Arial" w:hAnsi="Arial" w:cs="Arial"/>
            <w:sz w:val="18"/>
            <w:szCs w:val="18"/>
          </w:rPr>
          <w:delText>f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D62A8">
          <w:rPr>
            <w:rFonts w:ascii="Arial" w:eastAsia="Arial" w:hAnsi="Arial" w:cs="Arial"/>
            <w:spacing w:val="1"/>
            <w:sz w:val="18"/>
            <w:szCs w:val="18"/>
          </w:rPr>
          <w:delText>am</w:delText>
        </w:r>
        <w:r w:rsidDel="00CD62A8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D62A8">
          <w:rPr>
            <w:rFonts w:ascii="Arial" w:eastAsia="Arial" w:hAnsi="Arial" w:cs="Arial"/>
            <w:sz w:val="18"/>
            <w:szCs w:val="18"/>
          </w:rPr>
          <w:delText>.</w:delText>
        </w:r>
      </w:del>
      <w:ins w:id="72" w:author="Blake Frei" w:date="2012-08-06T10:40:00Z">
        <w:r w:rsidR="00990D6E">
          <w:rPr>
            <w:rFonts w:ascii="Arial" w:eastAsia="Arial" w:hAnsi="Arial" w:cs="Arial"/>
            <w:sz w:val="18"/>
            <w:szCs w:val="18"/>
          </w:rPr>
          <w:t>Reports</w:t>
        </w:r>
      </w:ins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igin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                                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del w:id="73" w:author="Blake Frei" w:date="2012-08-06T10:56:00Z">
        <w:r w:rsidDel="00BD55AD">
          <w:rPr>
            <w:rFonts w:ascii="Arial" w:eastAsia="Arial" w:hAnsi="Arial" w:cs="Arial"/>
            <w:sz w:val="18"/>
            <w:szCs w:val="18"/>
          </w:rPr>
          <w:delText>C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BD55AD">
          <w:rPr>
            <w:rFonts w:ascii="Arial" w:eastAsia="Arial" w:hAnsi="Arial" w:cs="Arial"/>
            <w:sz w:val="18"/>
            <w:szCs w:val="18"/>
          </w:rPr>
          <w:delText>rs</w:delText>
        </w:r>
        <w:r w:rsidDel="00BD55AD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BD55AD">
          <w:rPr>
            <w:rFonts w:ascii="Arial" w:eastAsia="Arial" w:hAnsi="Arial" w:cs="Arial"/>
            <w:sz w:val="18"/>
            <w:szCs w:val="18"/>
          </w:rPr>
          <w:delText>n</w:delText>
        </w:r>
        <w:r w:rsidDel="00BD55AD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mul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ip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BD55AD">
          <w:rPr>
            <w:rFonts w:ascii="Arial" w:eastAsia="Arial" w:hAnsi="Arial" w:cs="Arial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mes</w:delText>
        </w:r>
        <w:r w:rsidDel="00BD55AD">
          <w:rPr>
            <w:rFonts w:ascii="Arial" w:eastAsia="Arial" w:hAnsi="Arial" w:cs="Arial"/>
            <w:sz w:val="18"/>
            <w:szCs w:val="18"/>
          </w:rPr>
          <w:delText>,</w:delText>
        </w:r>
        <w:r w:rsidDel="00BD55AD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BD55AD">
          <w:rPr>
            <w:rFonts w:ascii="Arial" w:eastAsia="Arial" w:hAnsi="Arial" w:cs="Arial"/>
            <w:sz w:val="18"/>
            <w:szCs w:val="18"/>
          </w:rPr>
          <w:delText>d</w:delText>
        </w:r>
        <w:r w:rsidDel="00BD55AD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BD55AD">
          <w:rPr>
            <w:rFonts w:ascii="Arial" w:eastAsia="Arial" w:hAnsi="Arial" w:cs="Arial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a</w:delText>
        </w:r>
        <w:r w:rsidDel="00BD55AD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z w:val="18"/>
            <w:szCs w:val="18"/>
          </w:rPr>
          <w:delText>f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eac</w:delText>
        </w:r>
        <w:r w:rsidDel="00BD55AD">
          <w:rPr>
            <w:rFonts w:ascii="Arial" w:eastAsia="Arial" w:hAnsi="Arial" w:cs="Arial"/>
            <w:sz w:val="18"/>
            <w:szCs w:val="18"/>
          </w:rPr>
          <w:delText>h</w:delText>
        </w:r>
        <w:r w:rsidDel="00BD55AD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BD55AD">
          <w:rPr>
            <w:rFonts w:ascii="Arial" w:eastAsia="Arial" w:hAnsi="Arial" w:cs="Arial"/>
            <w:sz w:val="18"/>
            <w:szCs w:val="18"/>
          </w:rPr>
          <w:delText>t.</w:delText>
        </w:r>
        <w:r w:rsidDel="00BD55AD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BD55AD">
          <w:rPr>
            <w:rFonts w:ascii="Arial" w:eastAsia="Arial" w:hAnsi="Arial" w:cs="Arial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BD55AD">
          <w:rPr>
            <w:rFonts w:ascii="Arial" w:eastAsia="Arial" w:hAnsi="Arial" w:cs="Arial"/>
            <w:sz w:val="18"/>
            <w:szCs w:val="18"/>
          </w:rPr>
          <w:delText>l</w:delText>
        </w:r>
        <w:r w:rsidDel="00BD55AD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f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24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z w:val="18"/>
            <w:szCs w:val="18"/>
          </w:rPr>
          <w:delText>s</w:delText>
        </w:r>
        <w:r w:rsidDel="00BD55AD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BD55AD">
          <w:rPr>
            <w:rFonts w:ascii="Arial" w:eastAsia="Arial" w:hAnsi="Arial" w:cs="Arial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f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BD55AD">
          <w:rPr>
            <w:rFonts w:ascii="Arial" w:eastAsia="Arial" w:hAnsi="Arial" w:cs="Arial"/>
            <w:sz w:val="18"/>
            <w:szCs w:val="18"/>
          </w:rPr>
          <w:delText>rs</w:delText>
        </w:r>
        <w:r w:rsidDel="00BD55AD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BD55AD">
          <w:rPr>
            <w:rFonts w:ascii="Arial" w:eastAsia="Arial" w:hAnsi="Arial" w:cs="Arial"/>
            <w:sz w:val="18"/>
            <w:szCs w:val="18"/>
          </w:rPr>
          <w:delText>d</w:delText>
        </w:r>
        <w:r w:rsidDel="00BD55AD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BD55AD">
          <w:rPr>
            <w:rFonts w:ascii="Arial" w:eastAsia="Arial" w:hAnsi="Arial" w:cs="Arial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f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BD55AD">
          <w:rPr>
            <w:rFonts w:ascii="Arial" w:eastAsia="Arial" w:hAnsi="Arial" w:cs="Arial"/>
            <w:sz w:val="18"/>
            <w:szCs w:val="18"/>
          </w:rPr>
          <w:delText>e 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BD55AD">
          <w:rPr>
            <w:rFonts w:ascii="Arial" w:eastAsia="Arial" w:hAnsi="Arial" w:cs="Arial"/>
            <w:sz w:val="18"/>
            <w:szCs w:val="18"/>
          </w:rPr>
          <w:delText>y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BD55AD">
          <w:rPr>
            <w:rFonts w:ascii="Arial" w:eastAsia="Arial" w:hAnsi="Arial" w:cs="Arial"/>
            <w:sz w:val="18"/>
            <w:szCs w:val="18"/>
          </w:rPr>
          <w:delText>rr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d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.</w:delText>
        </w:r>
      </w:del>
      <w:ins w:id="74" w:author="Blake Frei" w:date="2012-08-06T10:40:00Z">
        <w:r w:rsidR="00990D6E">
          <w:rPr>
            <w:rFonts w:ascii="Arial" w:eastAsia="Arial" w:hAnsi="Arial" w:cs="Arial"/>
            <w:sz w:val="18"/>
            <w:szCs w:val="18"/>
          </w:rPr>
          <w:t>Reports</w:t>
        </w:r>
      </w:ins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igin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s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del w:id="75" w:author="Blake Frei" w:date="2012-08-06T10:58:00Z">
        <w:r w:rsidDel="00BD55AD">
          <w:rPr>
            <w:rFonts w:ascii="Arial" w:eastAsia="Arial" w:hAnsi="Arial" w:cs="Arial"/>
            <w:sz w:val="18"/>
            <w:szCs w:val="18"/>
          </w:rPr>
          <w:delText>S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C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BD55AD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rt </w:delText>
        </w:r>
        <w:r w:rsidDel="00BD55AD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BD55AD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ho</w:delText>
        </w:r>
        <w:r w:rsidDel="00BD55AD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BD55AD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BD55AD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l </w:delText>
        </w:r>
        <w:r w:rsidDel="00BD55AD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BD55AD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BD55AD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du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BD55AD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cus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rs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BD55AD">
          <w:rPr>
            <w:rFonts w:ascii="Arial" w:eastAsia="Arial" w:hAnsi="Arial" w:cs="Arial"/>
            <w:sz w:val="18"/>
            <w:szCs w:val="18"/>
          </w:rPr>
          <w:delText>n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. B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BD55AD">
          <w:rPr>
            <w:rFonts w:ascii="Arial" w:eastAsia="Arial" w:hAnsi="Arial" w:cs="Arial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 xml:space="preserve"> c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z w:val="18"/>
            <w:szCs w:val="18"/>
          </w:rPr>
          <w:delText>s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 xml:space="preserve"> ca</w:delText>
        </w:r>
        <w:r w:rsidDel="00BD55AD">
          <w:rPr>
            <w:rFonts w:ascii="Arial" w:eastAsia="Arial" w:hAnsi="Arial" w:cs="Arial"/>
            <w:sz w:val="18"/>
            <w:szCs w:val="18"/>
          </w:rPr>
          <w:delText>n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BD55AD">
          <w:rPr>
            <w:rFonts w:ascii="Arial" w:eastAsia="Arial" w:hAnsi="Arial" w:cs="Arial"/>
            <w:sz w:val="18"/>
            <w:szCs w:val="18"/>
          </w:rPr>
          <w:delText>te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ul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ipl</w:delText>
        </w:r>
        <w:r w:rsidDel="00BD55AD">
          <w:rPr>
            <w:rFonts w:ascii="Arial" w:eastAsia="Arial" w:hAnsi="Arial" w:cs="Arial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im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BD55AD">
          <w:rPr>
            <w:rFonts w:ascii="Arial" w:eastAsia="Arial" w:hAnsi="Arial" w:cs="Arial"/>
            <w:sz w:val="18"/>
            <w:szCs w:val="18"/>
          </w:rPr>
          <w:delText>d</w:delText>
        </w:r>
        <w:r w:rsidDel="00BD55AD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BD55AD">
          <w:rPr>
            <w:rFonts w:ascii="Arial" w:eastAsia="Arial" w:hAnsi="Arial" w:cs="Arial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a</w:delText>
        </w:r>
        <w:r w:rsidDel="00BD55AD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z w:val="18"/>
            <w:szCs w:val="18"/>
          </w:rPr>
          <w:delText>ff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f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eac</w:delText>
        </w:r>
        <w:r w:rsidDel="00BD55AD">
          <w:rPr>
            <w:rFonts w:ascii="Arial" w:eastAsia="Arial" w:hAnsi="Arial" w:cs="Arial"/>
            <w:sz w:val="18"/>
            <w:szCs w:val="18"/>
          </w:rPr>
          <w:delText>h</w:delText>
        </w:r>
        <w:r w:rsidDel="00BD55AD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BD55AD">
          <w:rPr>
            <w:rFonts w:ascii="Arial" w:eastAsia="Arial" w:hAnsi="Arial" w:cs="Arial"/>
            <w:sz w:val="18"/>
            <w:szCs w:val="18"/>
          </w:rPr>
          <w:delText>t,</w:delText>
        </w:r>
        <w:r w:rsidDel="00BD55AD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BD55AD">
          <w:rPr>
            <w:rFonts w:ascii="Arial" w:eastAsia="Arial" w:hAnsi="Arial" w:cs="Arial"/>
            <w:sz w:val="18"/>
            <w:szCs w:val="18"/>
          </w:rPr>
          <w:delText>s</w:delText>
        </w:r>
        <w:r w:rsidDel="00BD55AD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BD55AD">
          <w:rPr>
            <w:rFonts w:ascii="Arial" w:eastAsia="Arial" w:hAnsi="Arial" w:cs="Arial"/>
            <w:sz w:val="18"/>
            <w:szCs w:val="18"/>
          </w:rPr>
          <w:delText>rt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 xml:space="preserve"> sho</w:delText>
        </w:r>
        <w:r w:rsidDel="00BD55AD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BD55AD">
          <w:rPr>
            <w:rFonts w:ascii="Arial" w:eastAsia="Arial" w:hAnsi="Arial" w:cs="Arial"/>
            <w:sz w:val="18"/>
            <w:szCs w:val="18"/>
          </w:rPr>
          <w:delText>s</w:delText>
        </w:r>
        <w:r w:rsidDel="00BD55AD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ho</w:delText>
        </w:r>
        <w:r w:rsidDel="00BD55AD">
          <w:rPr>
            <w:rFonts w:ascii="Arial" w:eastAsia="Arial" w:hAnsi="Arial" w:cs="Arial"/>
            <w:sz w:val="18"/>
            <w:szCs w:val="18"/>
          </w:rPr>
          <w:delText>w 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BD55AD">
          <w:rPr>
            <w:rFonts w:ascii="Arial" w:eastAsia="Arial" w:hAnsi="Arial" w:cs="Arial"/>
            <w:sz w:val="18"/>
            <w:szCs w:val="18"/>
          </w:rPr>
          <w:delText>y</w:delText>
        </w:r>
        <w:r w:rsidDel="00BD55AD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re 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f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d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BD55AD">
          <w:rPr>
            <w:rFonts w:ascii="Arial" w:eastAsia="Arial" w:hAnsi="Arial" w:cs="Arial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BD55AD">
          <w:rPr>
            <w:rFonts w:ascii="Arial" w:eastAsia="Arial" w:hAnsi="Arial" w:cs="Arial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BD55AD">
          <w:rPr>
            <w:rFonts w:ascii="Arial" w:eastAsia="Arial" w:hAnsi="Arial" w:cs="Arial"/>
            <w:sz w:val="18"/>
            <w:szCs w:val="18"/>
          </w:rPr>
          <w:delText>y</w:delText>
        </w:r>
        <w:r w:rsidDel="00BD55AD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d</w:delText>
        </w:r>
        <w:r w:rsidDel="00BD55AD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.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BD55AD">
          <w:rPr>
            <w:rFonts w:ascii="Arial" w:eastAsia="Arial" w:hAnsi="Arial" w:cs="Arial"/>
            <w:sz w:val="18"/>
            <w:szCs w:val="18"/>
          </w:rPr>
          <w:delText>s</w:delText>
        </w:r>
        <w:r w:rsidDel="00BD55AD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BD55AD">
          <w:rPr>
            <w:rFonts w:ascii="Arial" w:eastAsia="Arial" w:hAnsi="Arial" w:cs="Arial"/>
            <w:sz w:val="18"/>
            <w:szCs w:val="18"/>
          </w:rPr>
          <w:delText>rt</w:delText>
        </w:r>
        <w:r w:rsidDel="00BD55AD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s</w:delText>
        </w:r>
        <w:r w:rsidDel="00BD55AD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f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rs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onl</w:delText>
        </w:r>
        <w:r w:rsidDel="00BD55AD">
          <w:rPr>
            <w:rFonts w:ascii="Arial" w:eastAsia="Arial" w:hAnsi="Arial" w:cs="Arial"/>
            <w:sz w:val="18"/>
            <w:szCs w:val="18"/>
          </w:rPr>
          <w:delText>y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BD55AD">
          <w:rPr>
            <w:rFonts w:ascii="Arial" w:eastAsia="Arial" w:hAnsi="Arial" w:cs="Arial"/>
            <w:sz w:val="18"/>
            <w:szCs w:val="18"/>
          </w:rPr>
          <w:delText>y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BD55AD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BD55AD">
          <w:rPr>
            <w:rFonts w:ascii="Arial" w:eastAsia="Arial" w:hAnsi="Arial" w:cs="Arial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do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ai</w:delText>
        </w:r>
        <w:r w:rsidDel="00BD55AD">
          <w:rPr>
            <w:rFonts w:ascii="Arial" w:eastAsia="Arial" w:hAnsi="Arial" w:cs="Arial"/>
            <w:sz w:val="18"/>
            <w:szCs w:val="18"/>
          </w:rPr>
          <w:delText>n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(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ao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l.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com</w:delText>
        </w:r>
        <w:r w:rsidDel="00BD55AD">
          <w:rPr>
            <w:rFonts w:ascii="Arial" w:eastAsia="Arial" w:hAnsi="Arial" w:cs="Arial"/>
            <w:sz w:val="18"/>
            <w:szCs w:val="18"/>
          </w:rPr>
          <w:delText>,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ahoo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.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BD55AD">
          <w:rPr>
            <w:rFonts w:ascii="Arial" w:eastAsia="Arial" w:hAnsi="Arial" w:cs="Arial"/>
            <w:sz w:val="18"/>
            <w:szCs w:val="18"/>
          </w:rPr>
          <w:delText>,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 xml:space="preserve"> e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t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BD55AD">
          <w:rPr>
            <w:rFonts w:ascii="Arial" w:eastAsia="Arial" w:hAnsi="Arial" w:cs="Arial"/>
            <w:sz w:val="18"/>
            <w:szCs w:val="18"/>
          </w:rPr>
          <w:delText>r</w:delText>
        </w:r>
        <w:r w:rsidDel="00BD55AD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BD55AD">
          <w:rPr>
            <w:rFonts w:ascii="Arial" w:eastAsia="Arial" w:hAnsi="Arial" w:cs="Arial"/>
            <w:sz w:val="18"/>
            <w:szCs w:val="18"/>
          </w:rPr>
          <w:delText>.</w:delText>
        </w:r>
        <w:r w:rsidDel="00BD55AD">
          <w:rPr>
            <w:rFonts w:ascii="Arial" w:eastAsia="Arial" w:hAnsi="Arial" w:cs="Arial"/>
            <w:spacing w:val="-2"/>
            <w:sz w:val="18"/>
            <w:szCs w:val="18"/>
          </w:rPr>
          <w:delText>)</w:delText>
        </w:r>
        <w:r w:rsidDel="00BD55AD">
          <w:rPr>
            <w:rFonts w:ascii="Arial" w:eastAsia="Arial" w:hAnsi="Arial" w:cs="Arial"/>
            <w:sz w:val="18"/>
            <w:szCs w:val="18"/>
          </w:rPr>
          <w:delText>.</w:delText>
        </w:r>
      </w:del>
      <w:ins w:id="76" w:author="Blake Frei" w:date="2012-08-06T10:40:00Z">
        <w:r w:rsidR="00990D6E">
          <w:rPr>
            <w:rFonts w:ascii="Arial" w:eastAsia="Arial" w:hAnsi="Arial" w:cs="Arial"/>
            <w:sz w:val="18"/>
            <w:szCs w:val="18"/>
          </w:rPr>
          <w:t>Reports</w:t>
        </w:r>
      </w:ins>
    </w:p>
    <w:p w:rsidR="00244ECA" w:rsidDel="009934D3" w:rsidRDefault="00244ECA">
      <w:pPr>
        <w:spacing w:before="1" w:after="0" w:line="240" w:lineRule="exact"/>
        <w:rPr>
          <w:del w:id="77" w:author="Blake Frei" w:date="2012-08-06T15:22:00Z"/>
          <w:sz w:val="24"/>
          <w:szCs w:val="24"/>
        </w:rPr>
      </w:pPr>
    </w:p>
    <w:p w:rsidR="00244ECA" w:rsidDel="009934D3" w:rsidRDefault="0014106B">
      <w:pPr>
        <w:spacing w:after="0" w:line="278" w:lineRule="auto"/>
        <w:ind w:left="3328" w:right="107" w:hanging="3060"/>
        <w:jc w:val="both"/>
        <w:rPr>
          <w:del w:id="78" w:author="Blake Frei" w:date="2012-08-06T15:22:00Z"/>
          <w:rFonts w:ascii="Arial" w:eastAsia="Arial" w:hAnsi="Arial" w:cs="Arial"/>
          <w:sz w:val="18"/>
          <w:szCs w:val="18"/>
        </w:rPr>
      </w:pPr>
      <w:del w:id="79" w:author="Blake Frei" w:date="2012-08-06T15:22:00Z"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Ov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y                                               </w:delText>
        </w:r>
        <w:r w:rsidDel="009934D3">
          <w:rPr>
            <w:rFonts w:ascii="Arial" w:eastAsia="Arial" w:hAnsi="Arial" w:cs="Arial"/>
            <w:spacing w:val="38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ap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ic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9934D3">
          <w:rPr>
            <w:rFonts w:ascii="Arial" w:eastAsia="Arial" w:hAnsi="Arial" w:cs="Arial"/>
            <w:sz w:val="18"/>
            <w:szCs w:val="18"/>
          </w:rPr>
          <w:delText>y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ho</w:delText>
        </w:r>
        <w:r w:rsidDel="009934D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ck</w:delText>
        </w:r>
        <w:r w:rsidDel="009934D3">
          <w:rPr>
            <w:rFonts w:ascii="Arial" w:eastAsia="Arial" w:hAnsi="Arial" w:cs="Arial"/>
            <w:spacing w:val="-4"/>
            <w:sz w:val="18"/>
            <w:szCs w:val="18"/>
          </w:rPr>
          <w:delText>M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ap</w:delText>
        </w:r>
        <w:r w:rsidDel="009934D3">
          <w:rPr>
            <w:rFonts w:ascii="Arial" w:eastAsia="Arial" w:hAnsi="Arial" w:cs="Arial"/>
            <w:sz w:val="18"/>
            <w:szCs w:val="18"/>
          </w:rPr>
          <w:delText>;</w:delText>
        </w:r>
        <w:r w:rsidDel="009934D3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to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sho</w:delText>
        </w:r>
        <w:r w:rsidDel="009934D3">
          <w:rPr>
            <w:rFonts w:ascii="Arial" w:eastAsia="Arial" w:hAnsi="Arial" w:cs="Arial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usa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9934D3">
          <w:rPr>
            <w:rFonts w:ascii="Arial" w:eastAsia="Arial" w:hAnsi="Arial" w:cs="Arial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b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pa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 xml:space="preserve">rt                               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del w:id="80" w:author="Blake Frei" w:date="2012-08-06T15:23:00Z">
        <w:r w:rsidDel="009934D3">
          <w:rPr>
            <w:rFonts w:ascii="Arial" w:eastAsia="Arial" w:hAnsi="Arial" w:cs="Arial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9934D3">
          <w:rPr>
            <w:rFonts w:ascii="Arial" w:eastAsia="Arial" w:hAnsi="Arial" w:cs="Arial"/>
            <w:spacing w:val="3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9934D3">
          <w:rPr>
            <w:rFonts w:ascii="Arial" w:eastAsia="Arial" w:hAnsi="Arial" w:cs="Arial"/>
            <w:spacing w:val="3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934D3">
          <w:rPr>
            <w:rFonts w:ascii="Arial" w:eastAsia="Arial" w:hAnsi="Arial" w:cs="Arial"/>
            <w:spacing w:val="3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ses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Del="009934D3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hopp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g </w:delText>
        </w:r>
        <w:r w:rsidDel="009934D3">
          <w:rPr>
            <w:rFonts w:ascii="Arial" w:eastAsia="Arial" w:hAnsi="Arial" w:cs="Arial"/>
            <w:spacing w:val="3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rt </w:delText>
        </w:r>
        <w:r w:rsidDel="009934D3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9934D3">
          <w:rPr>
            <w:rFonts w:ascii="Arial" w:eastAsia="Arial" w:hAnsi="Arial" w:cs="Arial"/>
            <w:spacing w:val="3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m </w:delText>
        </w:r>
        <w:r w:rsidDel="009934D3">
          <w:rPr>
            <w:rFonts w:ascii="Arial" w:eastAsia="Arial" w:hAnsi="Arial" w:cs="Arial"/>
            <w:spacing w:val="3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ts </w:delText>
        </w:r>
        <w:r w:rsidDel="009934D3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g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sec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z w:val="18"/>
            <w:szCs w:val="18"/>
          </w:rPr>
          <w:delText>.</w:delText>
        </w:r>
        <w:r w:rsidDel="009934D3">
          <w:rPr>
            <w:rFonts w:ascii="Arial" w:eastAsia="Arial" w:hAnsi="Arial" w:cs="Arial"/>
            <w:spacing w:val="3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3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9934D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9934D3">
          <w:rPr>
            <w:rFonts w:ascii="Arial" w:eastAsia="Arial" w:hAnsi="Arial" w:cs="Arial"/>
            <w:sz w:val="18"/>
            <w:szCs w:val="18"/>
          </w:rPr>
          <w:delText>rt,</w:delText>
        </w:r>
        <w:r w:rsidDel="009934D3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3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9934D3">
          <w:rPr>
            <w:rFonts w:ascii="Arial" w:eastAsia="Arial" w:hAnsi="Arial" w:cs="Arial"/>
            <w:sz w:val="18"/>
            <w:szCs w:val="18"/>
          </w:rPr>
          <w:delText>ta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ce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4"/>
            <w:sz w:val="18"/>
            <w:szCs w:val="18"/>
          </w:rPr>
          <w:delText>M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tr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sp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ci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pe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9934D3">
          <w:rPr>
            <w:rFonts w:ascii="Arial" w:eastAsia="Arial" w:hAnsi="Arial" w:cs="Arial"/>
            <w:sz w:val="18"/>
            <w:szCs w:val="18"/>
          </w:rPr>
          <w:delText>,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da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34D3">
          <w:rPr>
            <w:rFonts w:ascii="Arial" w:eastAsia="Arial" w:hAnsi="Arial" w:cs="Arial"/>
            <w:sz w:val="18"/>
            <w:szCs w:val="18"/>
          </w:rPr>
          <w:delText>,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eek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mon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z w:val="18"/>
            <w:szCs w:val="18"/>
          </w:rPr>
          <w:delText>,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e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5" w:after="0" w:line="140" w:lineRule="exact"/>
        <w:rPr>
          <w:sz w:val="14"/>
          <w:szCs w:val="14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316" w:lineRule="exact"/>
        <w:ind w:left="16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position w:val="-1"/>
          <w:sz w:val="28"/>
          <w:szCs w:val="28"/>
        </w:rPr>
        <w:t>P</w:t>
      </w:r>
    </w:p>
    <w:p w:rsidR="00244ECA" w:rsidRDefault="00244ECA">
      <w:pPr>
        <w:spacing w:before="5" w:after="0" w:line="180" w:lineRule="exact"/>
        <w:rPr>
          <w:sz w:val="18"/>
          <w:szCs w:val="18"/>
        </w:rPr>
      </w:pPr>
    </w:p>
    <w:p w:rsidR="00244ECA" w:rsidRDefault="00244ECA">
      <w:pPr>
        <w:spacing w:after="0"/>
        <w:sectPr w:rsidR="00244ECA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Del="00135ACA" w:rsidRDefault="0014106B">
      <w:pPr>
        <w:tabs>
          <w:tab w:val="left" w:pos="920"/>
          <w:tab w:val="left" w:pos="1980"/>
          <w:tab w:val="left" w:pos="2520"/>
        </w:tabs>
        <w:spacing w:before="37" w:after="0" w:line="240" w:lineRule="auto"/>
        <w:ind w:left="268" w:right="-71"/>
        <w:rPr>
          <w:del w:id="81" w:author="Mark Talbot" w:date="2012-02-17T08:28:00Z"/>
          <w:rFonts w:ascii="Arial" w:eastAsia="Arial" w:hAnsi="Arial" w:cs="Arial"/>
          <w:sz w:val="18"/>
          <w:szCs w:val="18"/>
        </w:rPr>
      </w:pPr>
      <w:del w:id="82" w:author="Mark Talbot" w:date="2012-02-17T08:28:00Z">
        <w:r w:rsidDel="00135ACA">
          <w:rPr>
            <w:rFonts w:ascii="Arial" w:eastAsia="Arial" w:hAnsi="Arial" w:cs="Arial"/>
            <w:sz w:val="18"/>
            <w:szCs w:val="18"/>
          </w:rPr>
          <w:lastRenderedPageBreak/>
          <w:delText>P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3</w:delText>
        </w:r>
        <w:r w:rsidDel="00135ACA">
          <w:rPr>
            <w:rFonts w:ascii="Arial" w:eastAsia="Arial" w:hAnsi="Arial" w:cs="Arial"/>
            <w:sz w:val="18"/>
            <w:szCs w:val="18"/>
          </w:rPr>
          <w:delText>P</w:delText>
        </w:r>
        <w:r w:rsidDel="00135ACA">
          <w:rPr>
            <w:rFonts w:ascii="Arial" w:eastAsia="Arial" w:hAnsi="Arial" w:cs="Arial"/>
            <w:sz w:val="18"/>
            <w:szCs w:val="18"/>
          </w:rPr>
          <w:tab/>
          <w:delText>(P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135ACA">
          <w:rPr>
            <w:rFonts w:ascii="Arial" w:eastAsia="Arial" w:hAnsi="Arial" w:cs="Arial"/>
            <w:sz w:val="18"/>
            <w:szCs w:val="18"/>
          </w:rPr>
          <w:delText>tf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z w:val="18"/>
            <w:szCs w:val="18"/>
          </w:rPr>
          <w:delText>m</w:delText>
        </w:r>
        <w:r w:rsidDel="00135ACA">
          <w:rPr>
            <w:rFonts w:ascii="Arial" w:eastAsia="Arial" w:hAnsi="Arial" w:cs="Arial"/>
            <w:sz w:val="18"/>
            <w:szCs w:val="18"/>
          </w:rPr>
          <w:tab/>
          <w:delText>f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z w:val="18"/>
            <w:szCs w:val="18"/>
          </w:rPr>
          <w:tab/>
          <w:delText>P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ac</w:delText>
        </w:r>
        <w:r w:rsidDel="00135ACA">
          <w:rPr>
            <w:rFonts w:ascii="Arial" w:eastAsia="Arial" w:hAnsi="Arial" w:cs="Arial"/>
            <w:sz w:val="18"/>
            <w:szCs w:val="18"/>
          </w:rPr>
          <w:delText>y</w:delText>
        </w:r>
      </w:del>
    </w:p>
    <w:p w:rsidR="00244ECA" w:rsidDel="00135ACA" w:rsidRDefault="0014106B">
      <w:pPr>
        <w:spacing w:before="33" w:after="0" w:line="240" w:lineRule="auto"/>
        <w:ind w:left="268" w:right="-20"/>
        <w:rPr>
          <w:del w:id="83" w:author="Mark Talbot" w:date="2012-02-17T08:28:00Z"/>
          <w:rFonts w:ascii="Arial" w:eastAsia="Arial" w:hAnsi="Arial" w:cs="Arial"/>
          <w:sz w:val="18"/>
          <w:szCs w:val="18"/>
        </w:rPr>
      </w:pPr>
      <w:del w:id="84" w:author="Mark Talbot" w:date="2012-02-17T08:28:00Z">
        <w:r w:rsidDel="00135ACA">
          <w:rPr>
            <w:rFonts w:ascii="Arial" w:eastAsia="Arial" w:hAnsi="Arial" w:cs="Arial"/>
            <w:sz w:val="18"/>
            <w:szCs w:val="18"/>
          </w:rPr>
          <w:delText>Pr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z w:val="18"/>
            <w:szCs w:val="18"/>
          </w:rPr>
          <w:delText>f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z w:val="18"/>
            <w:szCs w:val="18"/>
          </w:rPr>
          <w:delText>s</w:delText>
        </w:r>
        <w:r w:rsidDel="00135AC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z w:val="18"/>
            <w:szCs w:val="18"/>
          </w:rPr>
          <w:delText>Pr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j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135ACA">
          <w:rPr>
            <w:rFonts w:ascii="Arial" w:eastAsia="Arial" w:hAnsi="Arial" w:cs="Arial"/>
            <w:sz w:val="18"/>
            <w:szCs w:val="18"/>
          </w:rPr>
          <w:delText>t)</w:delText>
        </w:r>
      </w:del>
    </w:p>
    <w:p w:rsidR="00244ECA" w:rsidDel="00135ACA" w:rsidRDefault="0014106B">
      <w:pPr>
        <w:spacing w:before="4" w:after="0" w:line="240" w:lineRule="atLeast"/>
        <w:ind w:right="106"/>
        <w:jc w:val="both"/>
        <w:rPr>
          <w:del w:id="85" w:author="Mark Talbot" w:date="2012-02-17T08:28:00Z"/>
          <w:rFonts w:ascii="Arial" w:eastAsia="Arial" w:hAnsi="Arial" w:cs="Arial"/>
          <w:sz w:val="18"/>
          <w:szCs w:val="18"/>
        </w:rPr>
      </w:pPr>
      <w:del w:id="86" w:author="Mark Talbot" w:date="2012-02-17T08:28:00Z">
        <w:r w:rsidDel="00135ACA">
          <w:br w:type="column"/>
        </w:r>
        <w:r w:rsidDel="00135ACA">
          <w:rPr>
            <w:rFonts w:ascii="Arial" w:eastAsia="Arial" w:hAnsi="Arial" w:cs="Arial"/>
            <w:sz w:val="18"/>
            <w:szCs w:val="18"/>
          </w:rPr>
          <w:lastRenderedPageBreak/>
          <w:delText>D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elope</w:delText>
        </w:r>
        <w:r w:rsidDel="00135ACA">
          <w:rPr>
            <w:rFonts w:ascii="Arial" w:eastAsia="Arial" w:hAnsi="Arial" w:cs="Arial"/>
            <w:sz w:val="18"/>
            <w:szCs w:val="18"/>
          </w:rPr>
          <w:delText>d</w:delText>
        </w:r>
        <w:r w:rsidDel="00135AC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135ACA">
          <w:rPr>
            <w:rFonts w:ascii="Arial" w:eastAsia="Arial" w:hAnsi="Arial" w:cs="Arial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135ACA">
          <w:rPr>
            <w:rFonts w:ascii="Arial" w:eastAsia="Arial" w:hAnsi="Arial" w:cs="Arial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id</w:delText>
        </w:r>
        <w:r w:rsidDel="00135ACA">
          <w:rPr>
            <w:rFonts w:ascii="Arial" w:eastAsia="Arial" w:hAnsi="Arial" w:cs="Arial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z w:val="18"/>
            <w:szCs w:val="18"/>
          </w:rPr>
          <w:delText xml:space="preserve">a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z w:val="18"/>
            <w:szCs w:val="18"/>
          </w:rPr>
          <w:delText>,</w:delText>
        </w:r>
        <w:r w:rsidDel="00135AC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au</w:delText>
        </w:r>
        <w:r w:rsidDel="00135ACA">
          <w:rPr>
            <w:rFonts w:ascii="Arial" w:eastAsia="Arial" w:hAnsi="Arial" w:cs="Arial"/>
            <w:sz w:val="18"/>
            <w:szCs w:val="18"/>
          </w:rPr>
          <w:delText>t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135ACA">
          <w:rPr>
            <w:rFonts w:ascii="Arial" w:eastAsia="Arial" w:hAnsi="Arial" w:cs="Arial"/>
            <w:sz w:val="18"/>
            <w:szCs w:val="18"/>
          </w:rPr>
          <w:delText>t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z w:val="18"/>
            <w:szCs w:val="18"/>
          </w:rPr>
          <w:delText>d</w:delText>
        </w:r>
        <w:r w:rsidDel="00135AC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135ACA">
          <w:rPr>
            <w:rFonts w:ascii="Arial" w:eastAsia="Arial" w:hAnsi="Arial" w:cs="Arial"/>
            <w:sz w:val="18"/>
            <w:szCs w:val="18"/>
          </w:rPr>
          <w:delText>y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z w:val="18"/>
            <w:szCs w:val="18"/>
          </w:rPr>
          <w:delText>f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indi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id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135ACA">
          <w:rPr>
            <w:rFonts w:ascii="Arial" w:eastAsia="Arial" w:hAnsi="Arial" w:cs="Arial"/>
            <w:sz w:val="18"/>
            <w:szCs w:val="18"/>
          </w:rPr>
          <w:delText>s</w:delText>
        </w:r>
        <w:r w:rsidDel="00135AC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z w:val="18"/>
            <w:szCs w:val="18"/>
          </w:rPr>
          <w:delText>to</w:delText>
        </w:r>
        <w:r w:rsidDel="00135AC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ai</w:delText>
        </w:r>
        <w:r w:rsidDel="00135ACA">
          <w:rPr>
            <w:rFonts w:ascii="Arial" w:eastAsia="Arial" w:hAnsi="Arial" w:cs="Arial"/>
            <w:sz w:val="18"/>
            <w:szCs w:val="18"/>
          </w:rPr>
          <w:delText>n</w:delText>
        </w:r>
        <w:r w:rsidDel="00135AC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z w:val="18"/>
            <w:szCs w:val="18"/>
          </w:rPr>
          <w:delText xml:space="preserve">re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con</w:delText>
        </w:r>
        <w:r w:rsidDel="00135ACA">
          <w:rPr>
            <w:rFonts w:ascii="Arial" w:eastAsia="Arial" w:hAnsi="Arial" w:cs="Arial"/>
            <w:sz w:val="18"/>
            <w:szCs w:val="18"/>
          </w:rPr>
          <w:delText>t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z w:val="18"/>
            <w:szCs w:val="18"/>
          </w:rPr>
          <w:delText>l</w:delText>
        </w:r>
        <w:r w:rsidDel="00135ACA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z w:val="18"/>
            <w:szCs w:val="18"/>
          </w:rPr>
          <w:delText>t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135ACA">
          <w:rPr>
            <w:rFonts w:ascii="Arial" w:eastAsia="Arial" w:hAnsi="Arial" w:cs="Arial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135ACA">
          <w:rPr>
            <w:rFonts w:ascii="Arial" w:eastAsia="Arial" w:hAnsi="Arial" w:cs="Arial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z w:val="18"/>
            <w:szCs w:val="18"/>
          </w:rPr>
          <w:delText>f</w:delText>
        </w:r>
        <w:r w:rsidDel="00135ACA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ona</w:delText>
        </w:r>
        <w:r w:rsidDel="00135ACA">
          <w:rPr>
            <w:rFonts w:ascii="Arial" w:eastAsia="Arial" w:hAnsi="Arial" w:cs="Arial"/>
            <w:sz w:val="18"/>
            <w:szCs w:val="18"/>
          </w:rPr>
          <w:delText>l</w:delText>
        </w:r>
        <w:r w:rsidDel="00135ACA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135ACA">
          <w:rPr>
            <w:rFonts w:ascii="Arial" w:eastAsia="Arial" w:hAnsi="Arial" w:cs="Arial"/>
            <w:sz w:val="18"/>
            <w:szCs w:val="18"/>
          </w:rPr>
          <w:delText>f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135ACA">
          <w:rPr>
            <w:rFonts w:ascii="Arial" w:eastAsia="Arial" w:hAnsi="Arial" w:cs="Arial"/>
            <w:sz w:val="18"/>
            <w:szCs w:val="18"/>
          </w:rPr>
          <w:delText>t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z w:val="18"/>
            <w:szCs w:val="18"/>
          </w:rPr>
          <w:delText>n</w:delText>
        </w:r>
        <w:r w:rsidDel="00135ACA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135ACA">
          <w:rPr>
            <w:rFonts w:ascii="Arial" w:eastAsia="Arial" w:hAnsi="Arial" w:cs="Arial"/>
            <w:spacing w:val="8"/>
            <w:sz w:val="18"/>
            <w:szCs w:val="18"/>
          </w:rPr>
          <w:delText>W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z w:val="18"/>
            <w:szCs w:val="18"/>
          </w:rPr>
          <w:delText>b</w:delText>
        </w:r>
        <w:r w:rsidDel="00135ACA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135ACA">
          <w:rPr>
            <w:rFonts w:ascii="Arial" w:eastAsia="Arial" w:hAnsi="Arial" w:cs="Arial"/>
            <w:sz w:val="18"/>
            <w:szCs w:val="18"/>
          </w:rPr>
          <w:delText>t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z w:val="18"/>
            <w:szCs w:val="18"/>
          </w:rPr>
          <w:delText>s</w:delText>
        </w:r>
        <w:r w:rsidDel="00135ACA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z w:val="18"/>
            <w:szCs w:val="18"/>
          </w:rPr>
          <w:delText>t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135ACA">
          <w:rPr>
            <w:rFonts w:ascii="Arial" w:eastAsia="Arial" w:hAnsi="Arial" w:cs="Arial"/>
            <w:sz w:val="18"/>
            <w:szCs w:val="18"/>
          </w:rPr>
          <w:delText>y</w:delText>
        </w:r>
        <w:r w:rsidDel="00135AC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135ACA">
          <w:rPr>
            <w:rFonts w:ascii="Arial" w:eastAsia="Arial" w:hAnsi="Arial" w:cs="Arial"/>
            <w:sz w:val="18"/>
            <w:szCs w:val="18"/>
          </w:rPr>
          <w:delText>t.</w:delText>
        </w:r>
        <w:r w:rsidDel="00135ACA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z w:val="18"/>
            <w:szCs w:val="18"/>
          </w:rPr>
          <w:delText>P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3</w:delText>
        </w:r>
        <w:r w:rsidDel="00135ACA">
          <w:rPr>
            <w:rFonts w:ascii="Arial" w:eastAsia="Arial" w:hAnsi="Arial" w:cs="Arial"/>
            <w:sz w:val="18"/>
            <w:szCs w:val="18"/>
          </w:rPr>
          <w:delText xml:space="preserve">P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enha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z w:val="18"/>
            <w:szCs w:val="18"/>
          </w:rPr>
          <w:delText>s</w:delText>
        </w:r>
        <w:r w:rsidDel="00135ACA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135ACA">
          <w:rPr>
            <w:rFonts w:ascii="Arial" w:eastAsia="Arial" w:hAnsi="Arial" w:cs="Arial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135ACA">
          <w:rPr>
            <w:rFonts w:ascii="Arial" w:eastAsia="Arial" w:hAnsi="Arial" w:cs="Arial"/>
            <w:sz w:val="18"/>
            <w:szCs w:val="18"/>
          </w:rPr>
          <w:delText>tr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z w:val="18"/>
            <w:szCs w:val="18"/>
          </w:rPr>
          <w:delText>l</w:delText>
        </w:r>
        <w:r w:rsidDel="00135ACA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135ACA">
          <w:rPr>
            <w:rFonts w:ascii="Arial" w:eastAsia="Arial" w:hAnsi="Arial" w:cs="Arial"/>
            <w:sz w:val="18"/>
            <w:szCs w:val="18"/>
          </w:rPr>
          <w:delText>y</w:delText>
        </w:r>
        <w:r w:rsidDel="00135ACA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135ACA">
          <w:rPr>
            <w:rFonts w:ascii="Arial" w:eastAsia="Arial" w:hAnsi="Arial" w:cs="Arial"/>
            <w:sz w:val="18"/>
            <w:szCs w:val="18"/>
          </w:rPr>
          <w:delText>t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ti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135ACA">
          <w:rPr>
            <w:rFonts w:ascii="Arial" w:eastAsia="Arial" w:hAnsi="Arial" w:cs="Arial"/>
            <w:sz w:val="18"/>
            <w:szCs w:val="18"/>
          </w:rPr>
          <w:delText>g</w:delText>
        </w:r>
        <w:r w:rsidDel="00135ACA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135ACA">
          <w:rPr>
            <w:rFonts w:ascii="Arial" w:eastAsia="Arial" w:hAnsi="Arial" w:cs="Arial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135ACA">
          <w:rPr>
            <w:rFonts w:ascii="Arial" w:eastAsia="Arial" w:hAnsi="Arial" w:cs="Arial"/>
            <w:sz w:val="18"/>
            <w:szCs w:val="18"/>
          </w:rPr>
          <w:delText>y</w:delText>
        </w:r>
        <w:r w:rsidDel="00135ACA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pol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ci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z w:val="18"/>
            <w:szCs w:val="18"/>
          </w:rPr>
          <w:delText>s</w:delText>
        </w:r>
        <w:r w:rsidDel="00135ACA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135ACA">
          <w:rPr>
            <w:rFonts w:ascii="Arial" w:eastAsia="Arial" w:hAnsi="Arial" w:cs="Arial"/>
            <w:sz w:val="18"/>
            <w:szCs w:val="18"/>
          </w:rPr>
          <w:delText>re</w:delText>
        </w:r>
        <w:r w:rsidDel="00135ACA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z w:val="18"/>
            <w:szCs w:val="18"/>
          </w:rPr>
          <w:delText>s</w:delText>
        </w:r>
        <w:r w:rsidDel="00135ACA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135ACA">
          <w:rPr>
            <w:rFonts w:ascii="Arial" w:eastAsia="Arial" w:hAnsi="Arial" w:cs="Arial"/>
            <w:sz w:val="18"/>
            <w:szCs w:val="18"/>
          </w:rPr>
          <w:delText>n</w:delText>
        </w:r>
        <w:r w:rsidDel="00135ACA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z w:val="18"/>
            <w:szCs w:val="18"/>
          </w:rPr>
          <w:delText>f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135ACA">
          <w:rPr>
            <w:rFonts w:ascii="Arial" w:eastAsia="Arial" w:hAnsi="Arial" w:cs="Arial"/>
            <w:sz w:val="18"/>
            <w:szCs w:val="18"/>
          </w:rPr>
          <w:delText>d</w:delText>
        </w:r>
        <w:r w:rsidDel="00135ACA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z w:val="18"/>
            <w:szCs w:val="18"/>
          </w:rPr>
          <w:delText>t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135ACA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135ACA">
          <w:rPr>
            <w:rFonts w:ascii="Arial" w:eastAsia="Arial" w:hAnsi="Arial" w:cs="Arial"/>
            <w:sz w:val="18"/>
            <w:szCs w:val="18"/>
          </w:rPr>
          <w:delText>n</w:delText>
        </w:r>
        <w:r w:rsidDel="00135ACA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z w:val="18"/>
            <w:szCs w:val="18"/>
          </w:rPr>
          <w:delText>a</w:delText>
        </w:r>
        <w:r w:rsidDel="00135ACA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z w:val="18"/>
            <w:szCs w:val="18"/>
          </w:rPr>
          <w:delText>f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z w:val="18"/>
            <w:szCs w:val="18"/>
          </w:rPr>
          <w:delText>m</w:delText>
        </w:r>
        <w:r w:rsidDel="00135ACA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135ACA">
          <w:rPr>
            <w:rFonts w:ascii="Arial" w:eastAsia="Arial" w:hAnsi="Arial" w:cs="Arial"/>
            <w:sz w:val="18"/>
            <w:szCs w:val="18"/>
          </w:rPr>
          <w:delText>rs</w:delText>
        </w:r>
        <w:r w:rsidDel="00135AC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135ACA">
          <w:rPr>
            <w:rFonts w:ascii="Arial" w:eastAsia="Arial" w:hAnsi="Arial" w:cs="Arial"/>
            <w:sz w:val="18"/>
            <w:szCs w:val="18"/>
          </w:rPr>
          <w:delText>n</w:delText>
        </w:r>
        <w:r w:rsidDel="00135AC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un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135ACA">
          <w:rPr>
            <w:rFonts w:ascii="Arial" w:eastAsia="Arial" w:hAnsi="Arial" w:cs="Arial"/>
            <w:sz w:val="18"/>
            <w:szCs w:val="18"/>
          </w:rPr>
          <w:delText>,</w:delText>
        </w:r>
        <w:r w:rsidDel="00135ACA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135ACA">
          <w:rPr>
            <w:rFonts w:ascii="Arial" w:eastAsia="Arial" w:hAnsi="Arial" w:cs="Arial"/>
            <w:sz w:val="18"/>
            <w:szCs w:val="18"/>
          </w:rPr>
          <w:delText>d</w:delText>
        </w:r>
        <w:r w:rsidDel="00135AC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135ACA">
          <w:rPr>
            <w:rFonts w:ascii="Arial" w:eastAsia="Arial" w:hAnsi="Arial" w:cs="Arial"/>
            <w:sz w:val="18"/>
            <w:szCs w:val="18"/>
          </w:rPr>
          <w:delText>n</w:delText>
        </w:r>
        <w:r w:rsidDel="00135ACA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z w:val="18"/>
            <w:szCs w:val="18"/>
          </w:rPr>
          <w:delText>a</w:delText>
        </w:r>
        <w:r w:rsidDel="00135ACA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135ACA">
          <w:rPr>
            <w:rFonts w:ascii="Arial" w:eastAsia="Arial" w:hAnsi="Arial" w:cs="Arial"/>
            <w:sz w:val="18"/>
            <w:szCs w:val="18"/>
          </w:rPr>
          <w:delText>y</w:delText>
        </w:r>
        <w:r w:rsidDel="00135AC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135ACA">
          <w:rPr>
            <w:rFonts w:ascii="Arial" w:eastAsia="Arial" w:hAnsi="Arial" w:cs="Arial"/>
            <w:sz w:val="18"/>
            <w:szCs w:val="18"/>
          </w:rPr>
          <w:delText>n</w:delText>
        </w:r>
        <w:r w:rsidDel="00135ACA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hic</w:delText>
        </w:r>
        <w:r w:rsidDel="00135ACA">
          <w:rPr>
            <w:rFonts w:ascii="Arial" w:eastAsia="Arial" w:hAnsi="Arial" w:cs="Arial"/>
            <w:sz w:val="18"/>
            <w:szCs w:val="18"/>
          </w:rPr>
          <w:delText>h</w:delText>
        </w:r>
        <w:r w:rsidDel="00135ACA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z w:val="18"/>
            <w:szCs w:val="18"/>
          </w:rPr>
          <w:delText>t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135ACA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135ACA">
          <w:rPr>
            <w:rFonts w:ascii="Arial" w:eastAsia="Arial" w:hAnsi="Arial" w:cs="Arial"/>
            <w:sz w:val="18"/>
            <w:szCs w:val="18"/>
          </w:rPr>
          <w:delText>n</w:delText>
        </w:r>
        <w:r w:rsidDel="00135ACA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135ACA">
          <w:rPr>
            <w:rFonts w:ascii="Arial" w:eastAsia="Arial" w:hAnsi="Arial" w:cs="Arial"/>
            <w:sz w:val="18"/>
            <w:szCs w:val="18"/>
          </w:rPr>
          <w:delText>t</w:delText>
        </w:r>
        <w:r w:rsidDel="00135ACA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z w:val="18"/>
            <w:szCs w:val="18"/>
          </w:rPr>
          <w:delText>n</w:delText>
        </w:r>
        <w:r w:rsidDel="00135ACA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135ACA">
          <w:rPr>
            <w:rFonts w:ascii="Arial" w:eastAsia="Arial" w:hAnsi="Arial" w:cs="Arial"/>
            <w:sz w:val="18"/>
            <w:szCs w:val="18"/>
          </w:rPr>
          <w:delText>t t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135ACA">
          <w:rPr>
            <w:rFonts w:ascii="Arial" w:eastAsia="Arial" w:hAnsi="Arial" w:cs="Arial"/>
            <w:sz w:val="18"/>
            <w:szCs w:val="18"/>
          </w:rPr>
          <w:delText>y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z w:val="18"/>
            <w:szCs w:val="18"/>
          </w:rPr>
          <w:delText>.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z w:val="18"/>
            <w:szCs w:val="18"/>
          </w:rPr>
          <w:delText>(S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z w:val="18"/>
            <w:szCs w:val="18"/>
          </w:rPr>
          <w:delText>e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135ACA">
          <w:rPr>
            <w:rFonts w:ascii="Arial" w:eastAsia="Arial" w:hAnsi="Arial" w:cs="Arial"/>
            <w:sz w:val="18"/>
            <w:szCs w:val="18"/>
          </w:rPr>
          <w:delText>tt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135ACA">
          <w:rPr>
            <w:rFonts w:ascii="Arial" w:eastAsia="Arial" w:hAnsi="Arial" w:cs="Arial"/>
            <w:sz w:val="18"/>
            <w:szCs w:val="18"/>
          </w:rPr>
          <w:delText>://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R="003048FC" w:rsidDel="00135ACA">
          <w:fldChar w:fldCharType="begin"/>
        </w:r>
        <w:r w:rsidR="003048FC" w:rsidDel="00135ACA">
          <w:delInstrText xml:space="preserve"> HYPERLINK "http://www.w3.org/P3P" \h </w:delInstrText>
        </w:r>
        <w:r w:rsidR="003048FC" w:rsidDel="00135ACA">
          <w:fldChar w:fldCharType="separate"/>
        </w:r>
        <w:r w:rsidDel="00135ACA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135ACA">
          <w:rPr>
            <w:rFonts w:ascii="Arial" w:eastAsia="Arial" w:hAnsi="Arial" w:cs="Arial"/>
            <w:sz w:val="18"/>
            <w:szCs w:val="18"/>
          </w:rPr>
          <w:delText>w</w:delText>
        </w:r>
        <w:r w:rsidDel="00135ACA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135ACA">
          <w:rPr>
            <w:rFonts w:ascii="Arial" w:eastAsia="Arial" w:hAnsi="Arial" w:cs="Arial"/>
            <w:spacing w:val="3"/>
            <w:sz w:val="18"/>
            <w:szCs w:val="18"/>
          </w:rPr>
          <w:delText>.</w:delText>
        </w:r>
        <w:r w:rsidDel="00135ACA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3</w:delText>
        </w:r>
        <w:r w:rsidDel="00135ACA">
          <w:rPr>
            <w:rFonts w:ascii="Arial" w:eastAsia="Arial" w:hAnsi="Arial" w:cs="Arial"/>
            <w:spacing w:val="3"/>
            <w:sz w:val="18"/>
            <w:szCs w:val="18"/>
          </w:rPr>
          <w:delText>.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135ACA">
          <w:rPr>
            <w:rFonts w:ascii="Arial" w:eastAsia="Arial" w:hAnsi="Arial" w:cs="Arial"/>
            <w:sz w:val="18"/>
            <w:szCs w:val="18"/>
          </w:rPr>
          <w:delText>/P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3</w:delText>
        </w:r>
        <w:r w:rsidR="003048FC" w:rsidDel="00135ACA">
          <w:rPr>
            <w:rFonts w:ascii="Arial" w:eastAsia="Arial" w:hAnsi="Arial" w:cs="Arial"/>
            <w:spacing w:val="1"/>
            <w:sz w:val="18"/>
            <w:szCs w:val="18"/>
          </w:rPr>
          <w:fldChar w:fldCharType="end"/>
        </w:r>
        <w:r w:rsidDel="00135ACA">
          <w:rPr>
            <w:rFonts w:ascii="Arial" w:eastAsia="Arial" w:hAnsi="Arial" w:cs="Arial"/>
            <w:sz w:val="18"/>
            <w:szCs w:val="18"/>
          </w:rPr>
          <w:delText xml:space="preserve">P 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135ACA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z w:val="18"/>
            <w:szCs w:val="18"/>
          </w:rPr>
          <w:delText>re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135ACA">
          <w:rPr>
            <w:rFonts w:ascii="Arial" w:eastAsia="Arial" w:hAnsi="Arial" w:cs="Arial"/>
            <w:sz w:val="18"/>
            <w:szCs w:val="18"/>
          </w:rPr>
          <w:delText>f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135ACA">
          <w:rPr>
            <w:rFonts w:ascii="Arial" w:eastAsia="Arial" w:hAnsi="Arial" w:cs="Arial"/>
            <w:sz w:val="18"/>
            <w:szCs w:val="18"/>
          </w:rPr>
          <w:delText>t</w:delText>
        </w:r>
        <w:r w:rsidDel="00135ACA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135ACA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135ACA">
          <w:rPr>
            <w:rFonts w:ascii="Arial" w:eastAsia="Arial" w:hAnsi="Arial" w:cs="Arial"/>
            <w:sz w:val="18"/>
            <w:szCs w:val="18"/>
          </w:rPr>
          <w:delText>.)</w:delText>
        </w:r>
      </w:del>
    </w:p>
    <w:p w:rsidR="00244ECA" w:rsidRDefault="00244ECA">
      <w:pPr>
        <w:spacing w:after="0"/>
        <w:jc w:val="both"/>
        <w:sectPr w:rsidR="00244ECA">
          <w:type w:val="continuous"/>
          <w:pgSz w:w="12240" w:h="15840"/>
          <w:pgMar w:top="1480" w:right="1280" w:bottom="280" w:left="1280" w:header="720" w:footer="720" w:gutter="0"/>
          <w:cols w:num="2" w:space="720" w:equalWidth="0">
            <w:col w:w="3114" w:space="214"/>
            <w:col w:w="6352"/>
          </w:cols>
        </w:sectPr>
      </w:pPr>
    </w:p>
    <w:p w:rsidR="00244ECA" w:rsidRDefault="00244ECA">
      <w:pPr>
        <w:spacing w:before="16" w:after="0" w:line="280" w:lineRule="exact"/>
        <w:rPr>
          <w:sz w:val="28"/>
          <w:szCs w:val="28"/>
        </w:rPr>
      </w:pPr>
    </w:p>
    <w:p w:rsidR="00244ECA" w:rsidDel="00A31B0B" w:rsidRDefault="0014106B">
      <w:pPr>
        <w:tabs>
          <w:tab w:val="left" w:pos="3280"/>
        </w:tabs>
        <w:spacing w:before="37" w:after="0" w:line="240" w:lineRule="auto"/>
        <w:ind w:left="232" w:right="103"/>
        <w:jc w:val="center"/>
        <w:rPr>
          <w:del w:id="87" w:author="Mark Talbot" w:date="2012-02-17T08:54:00Z"/>
          <w:rFonts w:ascii="Arial" w:eastAsia="Arial" w:hAnsi="Arial" w:cs="Arial"/>
          <w:sz w:val="18"/>
          <w:szCs w:val="18"/>
        </w:rPr>
      </w:pPr>
      <w:del w:id="88" w:author="Mark Talbot" w:date="2012-02-17T08:54:00Z">
        <w:r w:rsidDel="00A31B0B">
          <w:rPr>
            <w:rFonts w:ascii="Arial" w:eastAsia="Arial" w:hAnsi="Arial" w:cs="Arial"/>
            <w:sz w:val="18"/>
            <w:szCs w:val="18"/>
          </w:rPr>
          <w:delText>P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tab/>
          <w:delText>A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sin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f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A31B0B">
          <w:rPr>
            <w:rFonts w:ascii="Arial" w:eastAsia="Arial" w:hAnsi="Arial" w:cs="Arial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A31B0B">
          <w:rPr>
            <w:rFonts w:ascii="Arial" w:eastAsia="Arial" w:hAnsi="Arial" w:cs="Arial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ga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z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n’</w:delText>
        </w:r>
        <w:r w:rsidDel="00A31B0B">
          <w:rPr>
            <w:rFonts w:ascii="Arial" w:eastAsia="Arial" w:hAnsi="Arial" w:cs="Arial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b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A31B0B">
          <w:rPr>
            <w:rFonts w:ascii="Arial" w:eastAsia="Arial" w:hAnsi="Arial" w:cs="Arial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r,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A31B0B">
          <w:rPr>
            <w:rFonts w:ascii="Arial" w:eastAsia="Arial" w:hAnsi="Arial" w:cs="Arial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A31B0B">
          <w:rPr>
            <w:rFonts w:ascii="Arial" w:eastAsia="Arial" w:hAnsi="Arial" w:cs="Arial"/>
            <w:sz w:val="18"/>
            <w:szCs w:val="18"/>
          </w:rPr>
          <w:delText>y</w:delText>
        </w:r>
        <w:r w:rsidDel="00A31B0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io</w:delText>
        </w:r>
        <w:r w:rsidDel="00A31B0B">
          <w:rPr>
            <w:rFonts w:ascii="Arial" w:eastAsia="Arial" w:hAnsi="Arial" w:cs="Arial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A31B0B">
          <w:rPr>
            <w:rFonts w:ascii="Arial" w:eastAsia="Arial" w:hAnsi="Arial" w:cs="Arial"/>
            <w:sz w:val="18"/>
            <w:szCs w:val="18"/>
          </w:rPr>
          <w:delText>f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ho</w:delText>
        </w:r>
        <w:r w:rsidDel="00A31B0B">
          <w:rPr>
            <w:rFonts w:ascii="Arial" w:eastAsia="Arial" w:hAnsi="Arial" w:cs="Arial"/>
            <w:sz w:val="18"/>
            <w:szCs w:val="18"/>
          </w:rPr>
          <w:delText>w 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f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z w:val="18"/>
            <w:szCs w:val="18"/>
          </w:rPr>
          <w:delText>s</w:delText>
        </w:r>
      </w:del>
    </w:p>
    <w:p w:rsidR="00244ECA" w:rsidDel="00A31B0B" w:rsidRDefault="0014106B">
      <w:pPr>
        <w:spacing w:before="33" w:after="0" w:line="240" w:lineRule="auto"/>
        <w:ind w:left="3295" w:right="3025"/>
        <w:jc w:val="center"/>
        <w:rPr>
          <w:del w:id="89" w:author="Mark Talbot" w:date="2012-02-17T08:54:00Z"/>
          <w:rFonts w:ascii="Arial" w:eastAsia="Arial" w:hAnsi="Arial" w:cs="Arial"/>
          <w:sz w:val="18"/>
          <w:szCs w:val="18"/>
        </w:rPr>
      </w:pPr>
      <w:del w:id="90" w:author="Mark Talbot" w:date="2012-02-17T08:54:00Z"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A31B0B">
          <w:rPr>
            <w:rFonts w:ascii="Arial" w:eastAsia="Arial" w:hAnsi="Arial" w:cs="Arial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d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A31B0B">
          <w:rPr>
            <w:rFonts w:ascii="Arial" w:eastAsia="Arial" w:hAnsi="Arial" w:cs="Arial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ga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z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’</w:delText>
        </w:r>
        <w:r w:rsidDel="00A31B0B">
          <w:rPr>
            <w:rFonts w:ascii="Arial" w:eastAsia="Arial" w:hAnsi="Arial" w:cs="Arial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b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si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Del="00A31B0B" w:rsidRDefault="0014106B">
      <w:pPr>
        <w:spacing w:after="0" w:line="278" w:lineRule="auto"/>
        <w:ind w:left="3328" w:right="108" w:hanging="3060"/>
        <w:jc w:val="both"/>
        <w:rPr>
          <w:del w:id="91" w:author="Mark Talbot" w:date="2012-02-17T08:56:00Z"/>
          <w:rFonts w:ascii="Arial" w:eastAsia="Arial" w:hAnsi="Arial" w:cs="Arial"/>
          <w:sz w:val="18"/>
          <w:szCs w:val="18"/>
        </w:rPr>
      </w:pPr>
      <w:del w:id="92" w:author="Mark Talbot" w:date="2012-02-17T08:56:00Z">
        <w:r w:rsidDel="00A31B0B">
          <w:rPr>
            <w:rFonts w:ascii="Arial" w:eastAsia="Arial" w:hAnsi="Arial" w:cs="Arial"/>
            <w:sz w:val="18"/>
            <w:szCs w:val="18"/>
          </w:rPr>
          <w:delText>P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D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A31B0B">
          <w:rPr>
            <w:rFonts w:ascii="Arial" w:eastAsia="Arial" w:hAnsi="Arial" w:cs="Arial"/>
            <w:sz w:val="18"/>
            <w:szCs w:val="18"/>
          </w:rPr>
          <w:delText xml:space="preserve">th                                         </w:delText>
        </w:r>
        <w:r w:rsidDel="00A31B0B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C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46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A31B0B">
          <w:rPr>
            <w:rFonts w:ascii="Arial" w:eastAsia="Arial" w:hAnsi="Arial" w:cs="Arial"/>
            <w:sz w:val="18"/>
            <w:szCs w:val="18"/>
          </w:rPr>
          <w:delText>rt</w:delText>
        </w:r>
        <w:r w:rsidDel="00A31B0B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46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min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45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A31B0B">
          <w:rPr>
            <w:rFonts w:ascii="Arial" w:eastAsia="Arial" w:hAnsi="Arial" w:cs="Arial"/>
            <w:sz w:val="18"/>
            <w:szCs w:val="18"/>
          </w:rPr>
          <w:delText>f</w:delText>
        </w:r>
        <w:r w:rsidDel="00A31B0B">
          <w:rPr>
            <w:rFonts w:ascii="Arial" w:eastAsia="Arial" w:hAnsi="Arial" w:cs="Arial"/>
            <w:spacing w:val="46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k</w:delText>
        </w:r>
        <w:r w:rsidDel="00A31B0B">
          <w:rPr>
            <w:rFonts w:ascii="Arial" w:eastAsia="Arial" w:hAnsi="Arial" w:cs="Arial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k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use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to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ge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z w:val="18"/>
            <w:szCs w:val="18"/>
          </w:rPr>
          <w:delText>o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ce</w:delText>
        </w:r>
        <w:r w:rsidDel="00A31B0B">
          <w:rPr>
            <w:rFonts w:ascii="Arial" w:eastAsia="Arial" w:hAnsi="Arial" w:cs="Arial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ai</w:delText>
        </w:r>
        <w:r w:rsidDel="00A31B0B">
          <w:rPr>
            <w:rFonts w:ascii="Arial" w:eastAsia="Arial" w:hAnsi="Arial" w:cs="Arial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pag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b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Del="00A31B0B" w:rsidRDefault="00244ECA">
      <w:pPr>
        <w:spacing w:after="0" w:line="200" w:lineRule="exact"/>
        <w:rPr>
          <w:del w:id="93" w:author="Mark Talbot" w:date="2012-02-17T08:58:00Z"/>
          <w:sz w:val="20"/>
          <w:szCs w:val="20"/>
        </w:rPr>
      </w:pPr>
    </w:p>
    <w:p w:rsidR="00244ECA" w:rsidDel="00A31B0B" w:rsidRDefault="0014106B">
      <w:pPr>
        <w:spacing w:after="0" w:line="278" w:lineRule="auto"/>
        <w:ind w:left="3328" w:right="107" w:hanging="3060"/>
        <w:jc w:val="both"/>
        <w:rPr>
          <w:del w:id="94" w:author="Mark Talbot" w:date="2012-02-17T08:58:00Z"/>
          <w:rFonts w:ascii="Arial" w:eastAsia="Arial" w:hAnsi="Arial" w:cs="Arial"/>
          <w:sz w:val="18"/>
          <w:szCs w:val="18"/>
        </w:rPr>
      </w:pPr>
      <w:del w:id="95" w:author="Mark Talbot" w:date="2012-02-17T08:58:00Z"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page</w:delText>
        </w:r>
        <w:r w:rsidDel="00A31B0B">
          <w:rPr>
            <w:rFonts w:ascii="Arial" w:eastAsia="Arial" w:hAnsi="Arial" w:cs="Arial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A31B0B">
          <w:rPr>
            <w:rFonts w:ascii="Arial" w:eastAsia="Arial" w:hAnsi="Arial" w:cs="Arial"/>
            <w:sz w:val="18"/>
            <w:szCs w:val="18"/>
          </w:rPr>
          <w:delText>e V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ia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A31B0B">
          <w:rPr>
            <w:rFonts w:ascii="Arial" w:eastAsia="Arial" w:hAnsi="Arial" w:cs="Arial"/>
            <w:sz w:val="18"/>
            <w:szCs w:val="18"/>
          </w:rPr>
          <w:delText xml:space="preserve">e                            </w:delText>
        </w:r>
        <w:r w:rsidDel="00A31B0B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page</w:delText>
        </w:r>
        <w:r w:rsidDel="00A31B0B">
          <w:rPr>
            <w:rFonts w:ascii="Arial" w:eastAsia="Arial" w:hAnsi="Arial" w:cs="Arial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ia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d</w:delText>
        </w:r>
        <w:r w:rsidDel="00A31B0B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to</w:delText>
        </w:r>
        <w:r w:rsidDel="00A31B0B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z w:val="18"/>
            <w:szCs w:val="18"/>
          </w:rPr>
          <w:delText>fy</w:delText>
        </w:r>
        <w:r w:rsidDel="00A31B0B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A31B0B">
          <w:rPr>
            <w:rFonts w:ascii="Arial" w:eastAsia="Arial" w:hAnsi="Arial" w:cs="Arial"/>
            <w:sz w:val="18"/>
            <w:szCs w:val="18"/>
          </w:rPr>
          <w:delText>h</w:delText>
        </w:r>
        <w:r w:rsidDel="00A31B0B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pag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A31B0B">
          <w:rPr>
            <w:rFonts w:ascii="Arial" w:eastAsia="Arial" w:hAnsi="Arial" w:cs="Arial"/>
            <w:sz w:val="18"/>
            <w:szCs w:val="18"/>
          </w:rPr>
          <w:delText>l</w:delText>
        </w:r>
        <w:r w:rsidDel="00A31B0B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ke</w:delText>
        </w:r>
        <w:r w:rsidDel="00A31B0B">
          <w:rPr>
            <w:rFonts w:ascii="Arial" w:eastAsia="Arial" w:hAnsi="Arial" w:cs="Arial"/>
            <w:sz w:val="18"/>
            <w:szCs w:val="18"/>
          </w:rPr>
          <w:delText>d</w:delText>
        </w:r>
        <w:r w:rsidDel="00A31B0B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A31B0B">
          <w:rPr>
            <w:rFonts w:ascii="Arial" w:eastAsia="Arial" w:hAnsi="Arial" w:cs="Arial"/>
            <w:sz w:val="18"/>
            <w:szCs w:val="18"/>
          </w:rPr>
          <w:delText>n 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. If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ge</w:delText>
        </w:r>
        <w:r w:rsidDel="00A31B0B">
          <w:rPr>
            <w:rFonts w:ascii="Arial" w:eastAsia="Arial" w:hAnsi="Arial" w:cs="Arial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abl</w:delText>
        </w:r>
        <w:r w:rsidDel="00A31B0B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no</w:delText>
        </w:r>
        <w:r w:rsidDel="00A31B0B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pop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d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z w:val="18"/>
            <w:szCs w:val="18"/>
          </w:rPr>
          <w:delText>th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f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d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alu</w:delText>
        </w:r>
        <w:r w:rsidDel="00A31B0B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k</w:delText>
        </w:r>
        <w:r w:rsidDel="00A31B0B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"</w:delText>
        </w:r>
        <w:r w:rsidDel="00A31B0B">
          <w:rPr>
            <w:rFonts w:ascii="Arial" w:eastAsia="Arial" w:hAnsi="Arial" w:cs="Arial"/>
            <w:sz w:val="18"/>
            <w:szCs w:val="18"/>
          </w:rPr>
          <w:delText>H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om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"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C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A31B0B">
          <w:rPr>
            <w:rFonts w:ascii="Arial" w:eastAsia="Arial" w:hAnsi="Arial" w:cs="Arial"/>
            <w:sz w:val="18"/>
            <w:szCs w:val="18"/>
          </w:rPr>
          <w:delText>l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eco</w:delText>
        </w:r>
        <w:r w:rsidDel="00A31B0B">
          <w:rPr>
            <w:rFonts w:ascii="Arial" w:eastAsia="Arial" w:hAnsi="Arial" w:cs="Arial"/>
            <w:sz w:val="18"/>
            <w:szCs w:val="18"/>
          </w:rPr>
          <w:delText>rd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URL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pa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 xml:space="preserve"> n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A31B0B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Del="00A31B0B" w:rsidRDefault="0014106B" w:rsidP="00A31B0B">
      <w:pPr>
        <w:spacing w:after="0" w:line="278" w:lineRule="auto"/>
        <w:ind w:left="3328" w:right="107" w:hanging="3060"/>
        <w:jc w:val="both"/>
        <w:rPr>
          <w:del w:id="96" w:author="Mark Talbot" w:date="2012-02-17T09:00:00Z"/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 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                                    </w:t>
      </w:r>
      <w:del w:id="97" w:author="Mark Talbot" w:date="2012-02-17T09:00:00Z">
        <w:r w:rsidDel="00A31B0B">
          <w:rPr>
            <w:rFonts w:ascii="Arial" w:eastAsia="Arial" w:hAnsi="Arial" w:cs="Arial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Str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eg</w:delText>
        </w:r>
        <w:r w:rsidDel="00A31B0B">
          <w:rPr>
            <w:rFonts w:ascii="Arial" w:eastAsia="Arial" w:hAnsi="Arial" w:cs="Arial"/>
            <w:sz w:val="18"/>
            <w:szCs w:val="18"/>
          </w:rPr>
          <w:delText>y</w:delText>
        </w:r>
        <w:r w:rsidDel="00A31B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A31B0B">
          <w:rPr>
            <w:rFonts w:ascii="Arial" w:eastAsia="Arial" w:hAnsi="Arial" w:cs="Arial"/>
            <w:sz w:val="18"/>
            <w:szCs w:val="18"/>
          </w:rPr>
          <w:delText>re</w:delText>
        </w:r>
        <w:r w:rsidDel="00A31B0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A31B0B">
          <w:rPr>
            <w:rFonts w:ascii="Arial" w:eastAsia="Arial" w:hAnsi="Arial" w:cs="Arial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z w:val="18"/>
            <w:szCs w:val="18"/>
          </w:rPr>
          <w:delText>g</w:delText>
        </w:r>
        <w:r w:rsidDel="00A31B0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C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le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A31B0B">
          <w:rPr>
            <w:rFonts w:ascii="Arial" w:eastAsia="Arial" w:hAnsi="Arial" w:cs="Arial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z w:val="18"/>
            <w:szCs w:val="18"/>
          </w:rPr>
          <w:delText>o</w:delText>
        </w:r>
        <w:r w:rsidDel="00A31B0B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A31B0B">
          <w:rPr>
            <w:rFonts w:ascii="Arial" w:eastAsia="Arial" w:hAnsi="Arial" w:cs="Arial"/>
            <w:sz w:val="18"/>
            <w:szCs w:val="18"/>
          </w:rPr>
          <w:delText>w a</w:delText>
        </w:r>
        <w:r w:rsidDel="00A31B0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b</w:delText>
        </w:r>
        <w:r w:rsidDel="00A31B0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pag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A31B0B">
          <w:rPr>
            <w:rFonts w:ascii="Arial" w:eastAsia="Arial" w:hAnsi="Arial" w:cs="Arial"/>
            <w:sz w:val="18"/>
            <w:szCs w:val="18"/>
          </w:rPr>
          <w:delText>l</w:delText>
        </w:r>
        <w:r w:rsidDel="00A31B0B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pla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d</w:delText>
        </w:r>
        <w:r w:rsidDel="00A31B0B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C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A31B0B">
          <w:rPr>
            <w:rFonts w:ascii="Arial" w:eastAsia="Arial" w:hAnsi="Arial" w:cs="Arial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A31B0B">
          <w:rPr>
            <w:rFonts w:ascii="Arial" w:eastAsia="Arial" w:hAnsi="Arial" w:cs="Arial"/>
            <w:sz w:val="18"/>
            <w:szCs w:val="18"/>
          </w:rPr>
          <w:delText>,</w:delText>
        </w:r>
        <w:r w:rsidDel="00A31B0B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f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A31B0B">
          <w:rPr>
            <w:rFonts w:ascii="Arial" w:eastAsia="Arial" w:hAnsi="Arial" w:cs="Arial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17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ampl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,</w:delText>
        </w:r>
        <w:r w:rsidDel="00A31B0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</w:del>
    </w:p>
    <w:p w:rsidR="00244ECA" w:rsidDel="00A31B0B" w:rsidRDefault="00244ECA">
      <w:pPr>
        <w:spacing w:after="0" w:line="278" w:lineRule="auto"/>
        <w:ind w:left="3328" w:right="107" w:hanging="3060"/>
        <w:jc w:val="both"/>
        <w:rPr>
          <w:del w:id="98" w:author="Mark Talbot" w:date="2012-02-17T09:00:00Z"/>
        </w:rPr>
        <w:sectPr w:rsidR="00244ECA" w:rsidDel="00A31B0B">
          <w:type w:val="continuous"/>
          <w:pgSz w:w="12240" w:h="15840"/>
          <w:pgMar w:top="1480" w:right="1280" w:bottom="280" w:left="1280" w:header="720" w:footer="720" w:gutter="0"/>
          <w:cols w:space="720"/>
        </w:sectPr>
        <w:pPrChange w:id="99" w:author="Mark Talbot" w:date="2012-02-17T09:01:00Z">
          <w:pPr>
            <w:spacing w:after="0"/>
            <w:jc w:val="both"/>
          </w:pPr>
        </w:pPrChange>
      </w:pPr>
    </w:p>
    <w:p w:rsidR="00244ECA" w:rsidDel="00A31B0B" w:rsidRDefault="00244ECA">
      <w:pPr>
        <w:spacing w:after="0" w:line="278" w:lineRule="auto"/>
        <w:ind w:left="3328" w:right="107" w:hanging="3060"/>
        <w:jc w:val="both"/>
        <w:rPr>
          <w:del w:id="100" w:author="Mark Talbot" w:date="2012-02-17T09:00:00Z"/>
          <w:sz w:val="15"/>
          <w:szCs w:val="15"/>
        </w:rPr>
        <w:pPrChange w:id="101" w:author="Mark Talbot" w:date="2012-02-17T09:01:00Z">
          <w:pPr>
            <w:spacing w:before="3" w:after="0" w:line="150" w:lineRule="exact"/>
          </w:pPr>
        </w:pPrChange>
      </w:pPr>
    </w:p>
    <w:p w:rsidR="00244ECA" w:rsidDel="00A31B0B" w:rsidRDefault="0014106B">
      <w:pPr>
        <w:spacing w:after="0" w:line="278" w:lineRule="auto"/>
        <w:ind w:left="3328" w:right="107" w:hanging="3060"/>
        <w:jc w:val="both"/>
        <w:rPr>
          <w:del w:id="102" w:author="Mark Talbot" w:date="2012-02-17T09:00:00Z"/>
          <w:rFonts w:ascii="Arial" w:eastAsia="Arial" w:hAnsi="Arial" w:cs="Arial"/>
          <w:sz w:val="18"/>
          <w:szCs w:val="18"/>
        </w:rPr>
        <w:pPrChange w:id="103" w:author="Mark Talbot" w:date="2012-02-17T09:01:00Z">
          <w:pPr>
            <w:spacing w:before="37" w:after="0" w:line="240" w:lineRule="auto"/>
            <w:ind w:left="3328" w:right="-20"/>
          </w:pPr>
        </w:pPrChange>
      </w:pPr>
      <w:del w:id="104" w:author="Mark Talbot" w:date="2012-02-17T09:00:00Z"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pag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URL</w:delText>
        </w:r>
        <w:r w:rsidDel="00A31B0B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A31B0B">
          <w:rPr>
            <w:rFonts w:ascii="Arial" w:eastAsia="Arial" w:hAnsi="Arial" w:cs="Arial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A31B0B">
          <w:rPr>
            <w:rFonts w:ascii="Arial" w:eastAsia="Arial" w:hAnsi="Arial" w:cs="Arial"/>
            <w:sz w:val="18"/>
            <w:szCs w:val="18"/>
          </w:rPr>
          <w:delText>y</w:delText>
        </w:r>
        <w:r w:rsidDel="00A31B0B">
          <w:rPr>
            <w:rFonts w:ascii="Arial" w:eastAsia="Arial" w:hAnsi="Arial" w:cs="Arial"/>
            <w:spacing w:val="45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(www.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A31B0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z w:val="18"/>
            <w:szCs w:val="18"/>
          </w:rPr>
          <w:delText>.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A31B0B">
          <w:rPr>
            <w:rFonts w:ascii="Arial" w:eastAsia="Arial" w:hAnsi="Arial" w:cs="Arial"/>
            <w:sz w:val="18"/>
            <w:szCs w:val="18"/>
          </w:rPr>
          <w:delText>)</w:delText>
        </w:r>
        <w:r w:rsidDel="00A31B0B">
          <w:rPr>
            <w:rFonts w:ascii="Arial" w:eastAsia="Arial" w:hAnsi="Arial" w:cs="Arial"/>
            <w:spacing w:val="46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A31B0B">
          <w:rPr>
            <w:rFonts w:ascii="Arial" w:eastAsia="Arial" w:hAnsi="Arial" w:cs="Arial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46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z w:val="18"/>
            <w:szCs w:val="18"/>
          </w:rPr>
          <w:delText>fr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dl</w:delText>
        </w:r>
        <w:r w:rsidDel="00A31B0B">
          <w:rPr>
            <w:rFonts w:ascii="Arial" w:eastAsia="Arial" w:hAnsi="Arial" w:cs="Arial"/>
            <w:sz w:val="18"/>
            <w:szCs w:val="18"/>
          </w:rPr>
          <w:delText>y</w:delText>
        </w:r>
        <w:r w:rsidDel="00A31B0B">
          <w:rPr>
            <w:rFonts w:ascii="Arial" w:eastAsia="Arial" w:hAnsi="Arial" w:cs="Arial"/>
            <w:spacing w:val="45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A31B0B">
          <w:rPr>
            <w:rFonts w:ascii="Arial" w:eastAsia="Arial" w:hAnsi="Arial" w:cs="Arial"/>
            <w:sz w:val="18"/>
            <w:szCs w:val="18"/>
          </w:rPr>
          <w:delText>e</w:delText>
        </w:r>
        <w:r w:rsidDel="00A31B0B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A31B0B">
          <w:rPr>
            <w:rFonts w:ascii="Arial" w:eastAsia="Arial" w:hAnsi="Arial" w:cs="Arial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A31B0B">
          <w:rPr>
            <w:rFonts w:ascii="Arial" w:eastAsia="Arial" w:hAnsi="Arial" w:cs="Arial"/>
            <w:sz w:val="18"/>
            <w:szCs w:val="18"/>
          </w:rPr>
          <w:delText>y</w:delText>
        </w:r>
      </w:del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  <w:pPrChange w:id="105" w:author="Mark Talbot" w:date="2012-02-17T09:01:00Z">
          <w:pPr>
            <w:spacing w:before="33" w:after="0" w:line="240" w:lineRule="auto"/>
            <w:ind w:left="3295" w:right="5245"/>
            <w:jc w:val="center"/>
          </w:pPr>
        </w:pPrChange>
      </w:pPr>
      <w:del w:id="106" w:author="Mark Talbot" w:date="2012-02-17T09:00:00Z">
        <w:r w:rsidDel="00A31B0B">
          <w:rPr>
            <w:rFonts w:ascii="Arial" w:eastAsia="Arial" w:hAnsi="Arial" w:cs="Arial"/>
            <w:sz w:val="18"/>
            <w:szCs w:val="18"/>
          </w:rPr>
          <w:delText>(E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lec</w:delText>
        </w:r>
        <w:r w:rsidDel="00A31B0B">
          <w:rPr>
            <w:rFonts w:ascii="Arial" w:eastAsia="Arial" w:hAnsi="Arial" w:cs="Arial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cs</w:delText>
        </w:r>
        <w:r w:rsidDel="00A31B0B">
          <w:rPr>
            <w:rFonts w:ascii="Arial" w:eastAsia="Arial" w:hAnsi="Arial" w:cs="Arial"/>
            <w:sz w:val="18"/>
            <w:szCs w:val="18"/>
          </w:rPr>
          <w:delText>).</w:delText>
        </w:r>
      </w:del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del w:id="107" w:author="Mark Talbot" w:date="2012-02-17T09:02:00Z">
        <w:r w:rsidDel="00A31B0B">
          <w:rPr>
            <w:rFonts w:ascii="Arial" w:eastAsia="Arial" w:hAnsi="Arial" w:cs="Arial"/>
            <w:sz w:val="18"/>
            <w:szCs w:val="18"/>
          </w:rPr>
          <w:delText>P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A31B0B">
          <w:rPr>
            <w:rFonts w:ascii="Arial" w:eastAsia="Arial" w:hAnsi="Arial" w:cs="Arial"/>
            <w:sz w:val="18"/>
            <w:szCs w:val="18"/>
          </w:rPr>
          <w:delText>e N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mi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A31B0B">
          <w:rPr>
            <w:rFonts w:ascii="Arial" w:eastAsia="Arial" w:hAnsi="Arial" w:cs="Arial"/>
            <w:sz w:val="18"/>
            <w:szCs w:val="18"/>
          </w:rPr>
          <w:delText xml:space="preserve">g </w:delText>
        </w:r>
        <w:r w:rsidDel="00A31B0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A31B0B">
          <w:rPr>
            <w:rFonts w:ascii="Arial" w:eastAsia="Arial" w:hAnsi="Arial" w:cs="Arial"/>
            <w:spacing w:val="1"/>
            <w:sz w:val="18"/>
            <w:szCs w:val="18"/>
          </w:rPr>
          <w:delText>oo</w:delText>
        </w:r>
        <w:r w:rsidDel="00A31B0B">
          <w:rPr>
            <w:rFonts w:ascii="Arial" w:eastAsia="Arial" w:hAnsi="Arial" w:cs="Arial"/>
            <w:sz w:val="18"/>
            <w:szCs w:val="18"/>
          </w:rPr>
          <w:delText xml:space="preserve">l                              </w:delText>
        </w:r>
        <w:r w:rsidDel="00A31B0B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</w:del>
      <w:del w:id="108" w:author="Mark Talbot" w:date="2012-02-17T09:03:00Z"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CD77C3">
          <w:rPr>
            <w:rFonts w:ascii="Arial" w:eastAsia="Arial" w:hAnsi="Arial" w:cs="Arial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z w:val="18"/>
            <w:szCs w:val="18"/>
          </w:rPr>
          <w:delText>P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CD77C3">
          <w:rPr>
            <w:rFonts w:ascii="Arial" w:eastAsia="Arial" w:hAnsi="Arial" w:cs="Arial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3"/>
            <w:sz w:val="18"/>
            <w:szCs w:val="18"/>
          </w:rPr>
          <w:delText>N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am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CD77C3">
          <w:rPr>
            <w:rFonts w:ascii="Arial" w:eastAsia="Arial" w:hAnsi="Arial" w:cs="Arial"/>
            <w:sz w:val="18"/>
            <w:szCs w:val="18"/>
          </w:rPr>
          <w:delText>g</w:delText>
        </w:r>
        <w:r w:rsidDel="00CD77C3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oo</w:delText>
        </w:r>
        <w:r w:rsidDel="00CD77C3">
          <w:rPr>
            <w:rFonts w:ascii="Arial" w:eastAsia="Arial" w:hAnsi="Arial" w:cs="Arial"/>
            <w:sz w:val="18"/>
            <w:szCs w:val="18"/>
          </w:rPr>
          <w:delText>l</w:delText>
        </w:r>
        <w:r w:rsidDel="00CD77C3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D77C3">
          <w:rPr>
            <w:rFonts w:ascii="Arial" w:eastAsia="Arial" w:hAnsi="Arial" w:cs="Arial"/>
            <w:sz w:val="18"/>
            <w:szCs w:val="18"/>
          </w:rPr>
          <w:delText>y</w:delText>
        </w:r>
        <w:r w:rsidDel="00CD77C3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CD77C3">
          <w:rPr>
            <w:rFonts w:ascii="Arial" w:eastAsia="Arial" w:hAnsi="Arial" w:cs="Arial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CD77C3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z w:val="18"/>
            <w:szCs w:val="18"/>
          </w:rPr>
          <w:delText>d</w:delText>
        </w:r>
        <w:r w:rsidDel="00CD77C3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ang</w:delText>
        </w:r>
        <w:r w:rsidDel="00CD77C3">
          <w:rPr>
            <w:rFonts w:ascii="Arial" w:eastAsia="Arial" w:hAnsi="Arial" w:cs="Arial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CD77C3">
          <w:rPr>
            <w:rFonts w:ascii="Arial" w:eastAsia="Arial" w:hAnsi="Arial" w:cs="Arial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na</w:delText>
        </w:r>
        <w:r w:rsidDel="00CD77C3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z w:val="18"/>
            <w:szCs w:val="18"/>
          </w:rPr>
          <w:delText>s</w:delText>
        </w:r>
        <w:r w:rsidDel="00CD77C3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D77C3">
          <w:rPr>
            <w:rFonts w:ascii="Arial" w:eastAsia="Arial" w:hAnsi="Arial" w:cs="Arial"/>
            <w:sz w:val="18"/>
            <w:szCs w:val="18"/>
          </w:rPr>
          <w:delText>s</w:delText>
        </w:r>
        <w:r w:rsidDel="00CD77C3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z w:val="18"/>
            <w:szCs w:val="18"/>
          </w:rPr>
          <w:delText>t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z w:val="18"/>
            <w:szCs w:val="18"/>
          </w:rPr>
          <w:delText>y</w:delText>
        </w:r>
        <w:r w:rsidDel="00CD77C3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ap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CD77C3">
          <w:rPr>
            <w:rFonts w:ascii="Arial" w:eastAsia="Arial" w:hAnsi="Arial" w:cs="Arial"/>
            <w:sz w:val="18"/>
            <w:szCs w:val="18"/>
          </w:rPr>
          <w:delText>r</w:delText>
        </w:r>
        <w:r w:rsidDel="00CD77C3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D77C3">
          <w:rPr>
            <w:rFonts w:ascii="Arial" w:eastAsia="Arial" w:hAnsi="Arial" w:cs="Arial"/>
            <w:sz w:val="18"/>
            <w:szCs w:val="18"/>
          </w:rPr>
          <w:delText>n S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D77C3">
          <w:rPr>
            <w:rFonts w:ascii="Arial" w:eastAsia="Arial" w:hAnsi="Arial" w:cs="Arial"/>
            <w:sz w:val="18"/>
            <w:szCs w:val="18"/>
          </w:rPr>
          <w:delText>t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z w:val="18"/>
            <w:szCs w:val="18"/>
          </w:rPr>
          <w:delText>C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D77C3">
          <w:rPr>
            <w:rFonts w:ascii="Arial" w:eastAsia="Arial" w:hAnsi="Arial" w:cs="Arial"/>
            <w:sz w:val="18"/>
            <w:szCs w:val="18"/>
          </w:rPr>
          <w:delText>t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CD77C3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D77C3">
          <w:rPr>
            <w:rFonts w:ascii="Arial" w:eastAsia="Arial" w:hAnsi="Arial" w:cs="Arial"/>
            <w:sz w:val="18"/>
            <w:szCs w:val="18"/>
          </w:rPr>
          <w:delText>t,</w:delText>
        </w:r>
        <w:r w:rsidDel="00CD77C3">
          <w:rPr>
            <w:rFonts w:ascii="Arial" w:eastAsia="Arial" w:hAnsi="Arial" w:cs="Arial"/>
            <w:spacing w:val="46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D77C3">
          <w:rPr>
            <w:rFonts w:ascii="Arial" w:eastAsia="Arial" w:hAnsi="Arial" w:cs="Arial"/>
            <w:sz w:val="18"/>
            <w:szCs w:val="18"/>
          </w:rPr>
          <w:delText>r</w:delText>
        </w:r>
        <w:r w:rsidDel="00CD77C3">
          <w:rPr>
            <w:rFonts w:ascii="Arial" w:eastAsia="Arial" w:hAnsi="Arial" w:cs="Arial"/>
            <w:spacing w:val="46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D77C3">
          <w:rPr>
            <w:rFonts w:ascii="Arial" w:eastAsia="Arial" w:hAnsi="Arial" w:cs="Arial"/>
            <w:sz w:val="18"/>
            <w:szCs w:val="18"/>
          </w:rPr>
          <w:delText>n</w:delText>
        </w:r>
        <w:r w:rsidDel="00CD77C3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D77C3">
          <w:rPr>
            <w:rFonts w:ascii="Arial" w:eastAsia="Arial" w:hAnsi="Arial" w:cs="Arial"/>
            <w:sz w:val="18"/>
            <w:szCs w:val="18"/>
          </w:rPr>
          <w:delText>t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z w:val="18"/>
            <w:szCs w:val="18"/>
          </w:rPr>
          <w:delText>r</w:delText>
        </w:r>
        <w:r w:rsidDel="00CD77C3">
          <w:rPr>
            <w:rFonts w:ascii="Arial" w:eastAsia="Arial" w:hAnsi="Arial" w:cs="Arial"/>
            <w:spacing w:val="46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D77C3">
          <w:rPr>
            <w:rFonts w:ascii="Arial" w:eastAsia="Arial" w:hAnsi="Arial" w:cs="Arial"/>
            <w:sz w:val="18"/>
            <w:szCs w:val="18"/>
          </w:rPr>
          <w:delText>r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ds</w:delText>
        </w:r>
        <w:r w:rsidDel="00CD77C3">
          <w:rPr>
            <w:rFonts w:ascii="Arial" w:eastAsia="Arial" w:hAnsi="Arial" w:cs="Arial"/>
            <w:sz w:val="18"/>
            <w:szCs w:val="18"/>
          </w:rPr>
          <w:delText>,</w:delText>
        </w:r>
        <w:r w:rsidDel="00CD77C3">
          <w:rPr>
            <w:rFonts w:ascii="Arial" w:eastAsia="Arial" w:hAnsi="Arial" w:cs="Arial"/>
            <w:spacing w:val="46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z w:val="18"/>
            <w:szCs w:val="18"/>
          </w:rPr>
          <w:delText>to</w:delText>
        </w:r>
        <w:r w:rsidDel="00CD77C3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D77C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D77C3">
          <w:rPr>
            <w:rFonts w:ascii="Arial" w:eastAsia="Arial" w:hAnsi="Arial" w:cs="Arial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pa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z w:val="18"/>
            <w:szCs w:val="18"/>
          </w:rPr>
          <w:delText>s</w:delText>
        </w:r>
        <w:r w:rsidDel="00CD77C3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z w:val="18"/>
            <w:szCs w:val="18"/>
          </w:rPr>
          <w:delText>fr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lie</w:delText>
        </w:r>
        <w:r w:rsidDel="00CD77C3">
          <w:rPr>
            <w:rFonts w:ascii="Arial" w:eastAsia="Arial" w:hAnsi="Arial" w:cs="Arial"/>
            <w:sz w:val="18"/>
            <w:szCs w:val="18"/>
          </w:rPr>
          <w:delText>r</w:delText>
        </w:r>
        <w:r w:rsidDel="00CD77C3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nam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D77C3">
          <w:rPr>
            <w:rFonts w:ascii="Arial" w:eastAsia="Arial" w:hAnsi="Arial" w:cs="Arial"/>
            <w:sz w:val="18"/>
            <w:szCs w:val="18"/>
          </w:rPr>
          <w:delText>.</w:delText>
        </w:r>
        <w:r w:rsidDel="00CD77C3">
          <w:rPr>
            <w:rFonts w:ascii="Arial" w:eastAsia="Arial" w:hAnsi="Arial" w:cs="Arial"/>
            <w:spacing w:val="46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CD77C3">
          <w:rPr>
            <w:rFonts w:ascii="Arial" w:eastAsia="Arial" w:hAnsi="Arial" w:cs="Arial"/>
            <w:sz w:val="18"/>
            <w:szCs w:val="18"/>
          </w:rPr>
          <w:delText>s</w:delText>
        </w:r>
        <w:r w:rsidDel="00CD77C3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oo</w:delText>
        </w:r>
        <w:r w:rsidDel="00CD77C3">
          <w:rPr>
            <w:rFonts w:ascii="Arial" w:eastAsia="Arial" w:hAnsi="Arial" w:cs="Arial"/>
            <w:sz w:val="18"/>
            <w:szCs w:val="18"/>
          </w:rPr>
          <w:delText xml:space="preserve">l 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allo</w:delText>
        </w:r>
        <w:r w:rsidDel="00CD77C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CD77C3">
          <w:rPr>
            <w:rFonts w:ascii="Arial" w:eastAsia="Arial" w:hAnsi="Arial" w:cs="Arial"/>
            <w:sz w:val="18"/>
            <w:szCs w:val="18"/>
          </w:rPr>
          <w:delText>s</w:delText>
        </w:r>
        <w:r w:rsidDel="00CD77C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D77C3">
          <w:rPr>
            <w:rFonts w:ascii="Arial" w:eastAsia="Arial" w:hAnsi="Arial" w:cs="Arial"/>
            <w:sz w:val="18"/>
            <w:szCs w:val="18"/>
          </w:rPr>
          <w:delText>u</w:delText>
        </w:r>
        <w:r w:rsidDel="00CD77C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D77C3">
          <w:rPr>
            <w:rFonts w:ascii="Arial" w:eastAsia="Arial" w:hAnsi="Arial" w:cs="Arial"/>
            <w:sz w:val="18"/>
            <w:szCs w:val="18"/>
          </w:rPr>
          <w:delText>o</w:delText>
        </w:r>
        <w:r w:rsidDel="00CD77C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han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CD77C3">
          <w:rPr>
            <w:rFonts w:ascii="Arial" w:eastAsia="Arial" w:hAnsi="Arial" w:cs="Arial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z w:val="18"/>
            <w:szCs w:val="18"/>
          </w:rPr>
          <w:delText>t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CD77C3">
          <w:rPr>
            <w:rFonts w:ascii="Arial" w:eastAsia="Arial" w:hAnsi="Arial" w:cs="Arial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D77C3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pla</w:delText>
        </w:r>
        <w:r w:rsidDel="00CD77C3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z w:val="18"/>
            <w:szCs w:val="18"/>
          </w:rPr>
          <w:delText>d</w:delText>
        </w:r>
        <w:r w:rsidDel="00CD77C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CD77C3">
          <w:rPr>
            <w:rFonts w:ascii="Arial" w:eastAsia="Arial" w:hAnsi="Arial" w:cs="Arial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 xml:space="preserve"> n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CD77C3">
          <w:rPr>
            <w:rFonts w:ascii="Arial" w:eastAsia="Arial" w:hAnsi="Arial" w:cs="Arial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z w:val="18"/>
            <w:szCs w:val="18"/>
          </w:rPr>
          <w:delText>r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D77C3">
          <w:rPr>
            <w:rFonts w:ascii="Arial" w:eastAsia="Arial" w:hAnsi="Arial" w:cs="Arial"/>
            <w:sz w:val="18"/>
            <w:szCs w:val="18"/>
          </w:rPr>
          <w:delText>t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CD77C3">
          <w:rPr>
            <w:rFonts w:ascii="Arial" w:eastAsia="Arial" w:hAnsi="Arial" w:cs="Arial"/>
            <w:sz w:val="18"/>
            <w:szCs w:val="18"/>
          </w:rPr>
          <w:delText>r t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D77C3">
          <w:rPr>
            <w:rFonts w:ascii="Arial" w:eastAsia="Arial" w:hAnsi="Arial" w:cs="Arial"/>
            <w:sz w:val="18"/>
            <w:szCs w:val="18"/>
          </w:rPr>
          <w:delText>n</w:delText>
        </w:r>
        <w:r w:rsidDel="00CD77C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z w:val="18"/>
            <w:szCs w:val="18"/>
          </w:rPr>
          <w:delText>t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CD77C3">
          <w:rPr>
            <w:rFonts w:ascii="Arial" w:eastAsia="Arial" w:hAnsi="Arial" w:cs="Arial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lu</w:delText>
        </w:r>
        <w:r w:rsidDel="00CD77C3">
          <w:rPr>
            <w:rFonts w:ascii="Arial" w:eastAsia="Arial" w:hAnsi="Arial" w:cs="Arial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CD77C3">
          <w:rPr>
            <w:rFonts w:ascii="Arial" w:eastAsia="Arial" w:hAnsi="Arial" w:cs="Arial"/>
            <w:sz w:val="18"/>
            <w:szCs w:val="18"/>
          </w:rPr>
          <w:delText>f</w:delText>
        </w:r>
        <w:r w:rsidDel="00CD77C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z w:val="18"/>
            <w:szCs w:val="18"/>
          </w:rPr>
          <w:delText>t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CD77C3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page</w:delText>
        </w:r>
        <w:r w:rsidDel="00CD77C3">
          <w:rPr>
            <w:rFonts w:ascii="Arial" w:eastAsia="Arial" w:hAnsi="Arial" w:cs="Arial"/>
            <w:sz w:val="18"/>
            <w:szCs w:val="18"/>
          </w:rPr>
          <w:delText>N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CD77C3">
          <w:rPr>
            <w:rFonts w:ascii="Arial" w:eastAsia="Arial" w:hAnsi="Arial" w:cs="Arial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D77C3">
          <w:rPr>
            <w:rFonts w:ascii="Arial" w:eastAsia="Arial" w:hAnsi="Arial" w:cs="Arial"/>
            <w:sz w:val="18"/>
            <w:szCs w:val="18"/>
          </w:rPr>
          <w:delText>r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ab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z w:val="18"/>
            <w:szCs w:val="18"/>
          </w:rPr>
          <w:delText>,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hic</w:delText>
        </w:r>
        <w:r w:rsidDel="00CD77C3">
          <w:rPr>
            <w:rFonts w:ascii="Arial" w:eastAsia="Arial" w:hAnsi="Arial" w:cs="Arial"/>
            <w:sz w:val="18"/>
            <w:szCs w:val="18"/>
          </w:rPr>
          <w:delText>h</w:delText>
        </w:r>
        <w:r w:rsidDel="00CD77C3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D77C3">
          <w:rPr>
            <w:rFonts w:ascii="Arial" w:eastAsia="Arial" w:hAnsi="Arial" w:cs="Arial"/>
            <w:sz w:val="18"/>
            <w:szCs w:val="18"/>
          </w:rPr>
          <w:delText>y</w:delText>
        </w:r>
        <w:r w:rsidDel="00CD77C3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imp</w:delText>
        </w:r>
        <w:r w:rsidDel="00CD77C3">
          <w:rPr>
            <w:rFonts w:ascii="Arial" w:eastAsia="Arial" w:hAnsi="Arial" w:cs="Arial"/>
            <w:sz w:val="18"/>
            <w:szCs w:val="18"/>
          </w:rPr>
          <w:delText>r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D77C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D77C3">
          <w:rPr>
            <w:rFonts w:ascii="Arial" w:eastAsia="Arial" w:hAnsi="Arial" w:cs="Arial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z w:val="18"/>
            <w:szCs w:val="18"/>
          </w:rPr>
          <w:delText>t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CD77C3">
          <w:rPr>
            <w:rFonts w:ascii="Arial" w:eastAsia="Arial" w:hAnsi="Arial" w:cs="Arial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z w:val="18"/>
            <w:szCs w:val="18"/>
          </w:rPr>
          <w:delText>r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ada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D77C3">
          <w:rPr>
            <w:rFonts w:ascii="Arial" w:eastAsia="Arial" w:hAnsi="Arial" w:cs="Arial"/>
            <w:sz w:val="18"/>
            <w:szCs w:val="18"/>
          </w:rPr>
          <w:delText>ty</w:delText>
        </w:r>
        <w:r w:rsidDel="00CD77C3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D77C3">
          <w:rPr>
            <w:rFonts w:ascii="Arial" w:eastAsia="Arial" w:hAnsi="Arial" w:cs="Arial"/>
            <w:sz w:val="18"/>
            <w:szCs w:val="18"/>
          </w:rPr>
          <w:delText>f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D77C3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CD77C3">
          <w:rPr>
            <w:rFonts w:ascii="Arial" w:eastAsia="Arial" w:hAnsi="Arial" w:cs="Arial"/>
            <w:sz w:val="18"/>
            <w:szCs w:val="18"/>
          </w:rPr>
          <w:delText>r r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CD77C3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D77C3">
          <w:rPr>
            <w:rFonts w:ascii="Arial" w:eastAsia="Arial" w:hAnsi="Arial" w:cs="Arial"/>
            <w:sz w:val="18"/>
            <w:szCs w:val="18"/>
          </w:rPr>
          <w:delText>t</w:delText>
        </w:r>
        <w:r w:rsidDel="00CD77C3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D77C3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Del="009934D3" w:rsidRDefault="0014106B">
      <w:pPr>
        <w:spacing w:after="0" w:line="278" w:lineRule="auto"/>
        <w:ind w:left="3328" w:right="107" w:hanging="3060"/>
        <w:jc w:val="both"/>
        <w:rPr>
          <w:del w:id="109" w:author="Blake Frei" w:date="2012-08-06T15:30:00Z"/>
          <w:rFonts w:ascii="Arial" w:eastAsia="Arial" w:hAnsi="Arial" w:cs="Arial"/>
          <w:sz w:val="18"/>
          <w:szCs w:val="18"/>
        </w:rPr>
      </w:pPr>
      <w:del w:id="110" w:author="Blake Frei" w:date="2012-08-06T15:30:00Z">
        <w:r w:rsidDel="009934D3">
          <w:rPr>
            <w:rFonts w:ascii="Arial" w:eastAsia="Arial" w:hAnsi="Arial" w:cs="Arial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9934D3">
          <w:rPr>
            <w:rFonts w:ascii="Arial" w:eastAsia="Arial" w:hAnsi="Arial" w:cs="Arial"/>
            <w:sz w:val="18"/>
            <w:szCs w:val="18"/>
          </w:rPr>
          <w:delText>e S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ry                                   </w:delText>
        </w:r>
        <w:r w:rsidDel="009934D3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9934D3">
          <w:rPr>
            <w:rFonts w:ascii="Arial" w:eastAsia="Arial" w:hAnsi="Arial" w:cs="Arial"/>
            <w:spacing w:val="17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9934D3">
          <w:rPr>
            <w:rFonts w:ascii="Arial" w:eastAsia="Arial" w:hAnsi="Arial" w:cs="Arial"/>
            <w:spacing w:val="17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9934D3">
          <w:rPr>
            <w:rFonts w:ascii="Arial" w:eastAsia="Arial" w:hAnsi="Arial" w:cs="Arial"/>
            <w:spacing w:val="17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ts </w:delText>
        </w:r>
        <w:r w:rsidDel="009934D3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9934D3">
          <w:rPr>
            <w:rFonts w:ascii="Arial" w:eastAsia="Arial" w:hAnsi="Arial" w:cs="Arial"/>
            <w:spacing w:val="17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ni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z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9934D3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age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-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eci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c </w:delText>
        </w:r>
        <w:r w:rsidDel="009934D3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abou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9934D3">
          <w:rPr>
            <w:rFonts w:ascii="Arial" w:eastAsia="Arial" w:hAnsi="Arial" w:cs="Arial"/>
            <w:sz w:val="18"/>
            <w:szCs w:val="18"/>
          </w:rPr>
          <w:delText>d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z w:val="18"/>
            <w:szCs w:val="18"/>
          </w:rPr>
          <w:delText>ts</w:delText>
        </w:r>
        <w:r w:rsidDel="009934D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i</w:delText>
        </w:r>
        <w:r w:rsidDel="009934D3">
          <w:rPr>
            <w:rFonts w:ascii="Arial" w:eastAsia="Arial" w:hAnsi="Arial" w:cs="Arial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9934D3">
          <w:rPr>
            <w:rFonts w:ascii="Arial" w:eastAsia="Arial" w:hAnsi="Arial" w:cs="Arial"/>
            <w:sz w:val="18"/>
            <w:szCs w:val="18"/>
          </w:rPr>
          <w:delText>rt.</w:delText>
        </w:r>
      </w:del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Del="009934D3" w:rsidRDefault="0014106B">
      <w:pPr>
        <w:spacing w:after="0" w:line="278" w:lineRule="auto"/>
        <w:ind w:left="3328" w:right="107" w:hanging="3060"/>
        <w:jc w:val="both"/>
        <w:rPr>
          <w:del w:id="111" w:author="Blake Frei" w:date="2012-08-06T15:30:00Z"/>
          <w:rFonts w:ascii="Arial" w:eastAsia="Arial" w:hAnsi="Arial" w:cs="Arial"/>
          <w:sz w:val="18"/>
          <w:szCs w:val="18"/>
        </w:rPr>
      </w:pPr>
      <w:del w:id="112" w:author="Blake Frei" w:date="2012-08-06T15:30:00Z">
        <w:r w:rsidDel="009934D3">
          <w:rPr>
            <w:rFonts w:ascii="Arial" w:eastAsia="Arial" w:hAnsi="Arial" w:cs="Arial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lu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e                                         </w:delText>
        </w:r>
        <w:r w:rsidDel="009934D3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29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9934D3">
          <w:rPr>
            <w:rFonts w:ascii="Arial" w:eastAsia="Arial" w:hAnsi="Arial" w:cs="Arial"/>
            <w:sz w:val="18"/>
            <w:szCs w:val="18"/>
          </w:rPr>
          <w:delText>rt</w:delText>
        </w:r>
        <w:r w:rsidDel="009934D3">
          <w:rPr>
            <w:rFonts w:ascii="Arial" w:eastAsia="Arial" w:hAnsi="Arial" w:cs="Arial"/>
            <w:spacing w:val="29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sho</w:delText>
        </w:r>
        <w:r w:rsidDel="009934D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ho</w:delText>
        </w:r>
        <w:r w:rsidDel="009934D3">
          <w:rPr>
            <w:rFonts w:ascii="Arial" w:eastAsia="Arial" w:hAnsi="Arial" w:cs="Arial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ce</w:delText>
        </w:r>
        <w:r w:rsidDel="009934D3">
          <w:rPr>
            <w:rFonts w:ascii="Arial" w:eastAsia="Arial" w:hAnsi="Arial" w:cs="Arial"/>
            <w:sz w:val="18"/>
            <w:szCs w:val="18"/>
          </w:rPr>
          <w:delText>rt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pa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ip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d</w:delText>
        </w:r>
        <w:r w:rsidDel="009934D3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gene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z w:val="18"/>
            <w:szCs w:val="18"/>
          </w:rPr>
          <w:delText>g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enue</w:delText>
        </w:r>
        <w:r w:rsidDel="009934D3">
          <w:rPr>
            <w:rFonts w:ascii="Arial" w:eastAsia="Arial" w:hAnsi="Arial" w:cs="Arial"/>
            <w:sz w:val="18"/>
            <w:szCs w:val="18"/>
          </w:rPr>
          <w:delText>.</w:delText>
        </w:r>
        <w:r w:rsidDel="009934D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z w:val="18"/>
            <w:szCs w:val="18"/>
          </w:rPr>
          <w:delText>,</w:delText>
        </w:r>
        <w:r w:rsidDel="009934D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rt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use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ll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io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9934D3">
          <w:rPr>
            <w:rFonts w:ascii="Arial" w:eastAsia="Arial" w:hAnsi="Arial" w:cs="Arial"/>
            <w:sz w:val="18"/>
            <w:szCs w:val="18"/>
          </w:rPr>
          <w:delText>tr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cs</w:delText>
        </w:r>
        <w:r w:rsidDel="009934D3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Del="009934D3" w:rsidRDefault="0014106B">
      <w:pPr>
        <w:spacing w:after="0" w:line="278" w:lineRule="auto"/>
        <w:ind w:left="3328" w:right="107" w:hanging="3060"/>
        <w:jc w:val="both"/>
        <w:rPr>
          <w:del w:id="113" w:author="Blake Frei" w:date="2012-08-06T15:30:00Z"/>
          <w:rFonts w:ascii="Arial" w:eastAsia="Arial" w:hAnsi="Arial" w:cs="Arial"/>
          <w:sz w:val="18"/>
          <w:szCs w:val="18"/>
        </w:rPr>
      </w:pPr>
      <w:del w:id="114" w:author="Blake Frei" w:date="2012-08-06T15:30:00Z">
        <w:r w:rsidDel="009934D3">
          <w:rPr>
            <w:rFonts w:ascii="Arial" w:eastAsia="Arial" w:hAnsi="Arial" w:cs="Arial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w                                          </w:delText>
        </w:r>
        <w:r w:rsidDel="009934D3">
          <w:rPr>
            <w:rFonts w:ascii="Arial" w:eastAsia="Arial" w:hAnsi="Arial" w:cs="Arial"/>
            <w:spacing w:val="46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equ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r a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z w:val="18"/>
            <w:szCs w:val="18"/>
          </w:rPr>
          <w:delText>-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oc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men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(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9934D3">
          <w:rPr>
            <w:rFonts w:ascii="Arial" w:eastAsia="Arial" w:hAnsi="Arial" w:cs="Arial"/>
            <w:sz w:val="18"/>
            <w:szCs w:val="18"/>
          </w:rPr>
          <w:delText>r 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934D3">
          <w:rPr>
            <w:rFonts w:ascii="Arial" w:eastAsia="Arial" w:hAnsi="Arial" w:cs="Arial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a</w:delText>
        </w:r>
        <w:r w:rsidDel="009934D3">
          <w:rPr>
            <w:rFonts w:ascii="Arial" w:eastAsia="Arial" w:hAnsi="Arial" w:cs="Arial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le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mag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,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mo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,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aud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le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)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ebs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;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ts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a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re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no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a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be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ee</w:delText>
        </w:r>
        <w:r w:rsidDel="009934D3">
          <w:rPr>
            <w:rFonts w:ascii="Arial" w:eastAsia="Arial" w:hAnsi="Arial" w:cs="Arial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ebsi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pa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am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eb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,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s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nc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e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ebpag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ad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bi</w:delText>
        </w:r>
        <w:r w:rsidDel="009934D3">
          <w:rPr>
            <w:rFonts w:ascii="Arial" w:eastAsia="Arial" w:hAnsi="Arial" w:cs="Arial"/>
            <w:sz w:val="18"/>
            <w:szCs w:val="18"/>
          </w:rPr>
          <w:delText>tr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ry</w:delText>
        </w:r>
        <w:r w:rsidDel="009934D3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mbe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36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3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indi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id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le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z w:val="18"/>
            <w:szCs w:val="18"/>
          </w:rPr>
          <w:delText>.</w:delText>
        </w:r>
        <w:r w:rsidDel="009934D3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38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mbe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36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f 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im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pa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9934D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ed</w:delText>
        </w:r>
        <w:r w:rsidDel="009934D3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Del="009934D3" w:rsidRDefault="00244ECA">
      <w:pPr>
        <w:spacing w:after="0" w:line="200" w:lineRule="exact"/>
        <w:rPr>
          <w:del w:id="115" w:author="Blake Frei" w:date="2012-08-06T15:31:00Z"/>
          <w:sz w:val="20"/>
          <w:szCs w:val="20"/>
        </w:rPr>
      </w:pPr>
    </w:p>
    <w:p w:rsidR="00244ECA" w:rsidDel="009934D3" w:rsidRDefault="0014106B">
      <w:pPr>
        <w:spacing w:after="0" w:line="278" w:lineRule="auto"/>
        <w:ind w:left="3328" w:right="105" w:hanging="3060"/>
        <w:jc w:val="both"/>
        <w:rPr>
          <w:del w:id="116" w:author="Blake Frei" w:date="2012-08-06T15:31:00Z"/>
          <w:rFonts w:ascii="Arial" w:eastAsia="Arial" w:hAnsi="Arial" w:cs="Arial"/>
          <w:sz w:val="18"/>
          <w:szCs w:val="18"/>
        </w:rPr>
      </w:pPr>
      <w:del w:id="117" w:author="Blake Frei" w:date="2012-08-06T15:31:00Z">
        <w:r w:rsidDel="009934D3">
          <w:rPr>
            <w:rFonts w:ascii="Arial" w:eastAsia="Arial" w:hAnsi="Arial" w:cs="Arial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d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b</w:delText>
        </w:r>
        <w:r w:rsidDel="009934D3">
          <w:rPr>
            <w:rFonts w:ascii="Arial" w:eastAsia="Arial" w:hAnsi="Arial" w:cs="Arial"/>
            <w:sz w:val="18"/>
            <w:szCs w:val="18"/>
          </w:rPr>
          <w:delText>y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K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y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rs              </w:delText>
        </w:r>
        <w:r w:rsidDel="009934D3">
          <w:rPr>
            <w:rFonts w:ascii="Arial" w:eastAsia="Arial" w:hAnsi="Arial" w:cs="Arial"/>
            <w:spacing w:val="7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rt</w:delText>
        </w:r>
        <w:r w:rsidDel="009934D3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li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z w:val="18"/>
            <w:szCs w:val="18"/>
          </w:rPr>
          <w:delText>ts</w:delText>
        </w:r>
        <w:r w:rsidDel="009934D3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al</w:delText>
        </w:r>
        <w:r w:rsidDel="009934D3">
          <w:rPr>
            <w:rFonts w:ascii="Arial" w:eastAsia="Arial" w:hAnsi="Arial" w:cs="Arial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b</w:delText>
        </w:r>
        <w:r w:rsidDel="009934D3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ee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d</w:delText>
        </w:r>
        <w:r w:rsidDel="009934D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9934D3">
          <w:rPr>
            <w:rFonts w:ascii="Arial" w:eastAsia="Arial" w:hAnsi="Arial" w:cs="Arial"/>
            <w:sz w:val="18"/>
            <w:szCs w:val="18"/>
          </w:rPr>
          <w:delText>y 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ke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rs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spe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9934D3">
          <w:rPr>
            <w:rFonts w:ascii="Arial" w:eastAsia="Arial" w:hAnsi="Arial" w:cs="Arial"/>
            <w:sz w:val="18"/>
            <w:szCs w:val="18"/>
          </w:rPr>
          <w:delText>.</w:delText>
        </w:r>
        <w:r w:rsidDel="009934D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K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z w:val="18"/>
            <w:szCs w:val="18"/>
          </w:rPr>
          <w:delText>re</w:delText>
        </w:r>
        <w:r w:rsidDel="009934D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ne</w:delText>
        </w:r>
        <w:r w:rsidDel="009934D3">
          <w:rPr>
            <w:rFonts w:ascii="Arial" w:eastAsia="Arial" w:hAnsi="Arial" w:cs="Arial"/>
            <w:sz w:val="18"/>
            <w:szCs w:val="18"/>
          </w:rPr>
          <w:delText>d</w:delText>
        </w:r>
        <w:r w:rsidDel="009934D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z w:val="18"/>
            <w:szCs w:val="18"/>
          </w:rPr>
          <w:delText>g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n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IP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ad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oul</w:delText>
        </w:r>
        <w:r w:rsidDel="009934D3">
          <w:rPr>
            <w:rFonts w:ascii="Arial" w:eastAsia="Arial" w:hAnsi="Arial" w:cs="Arial"/>
            <w:sz w:val="18"/>
            <w:szCs w:val="18"/>
          </w:rPr>
          <w:delText>d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ik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tr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ck</w:delText>
        </w:r>
        <w:r w:rsidDel="009934D3">
          <w:rPr>
            <w:rFonts w:ascii="Arial" w:eastAsia="Arial" w:hAnsi="Arial" w:cs="Arial"/>
            <w:sz w:val="18"/>
            <w:szCs w:val="18"/>
          </w:rPr>
          <w:delText>.</w:delText>
        </w:r>
        <w:r w:rsidDel="009934D3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Y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u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9934D3">
          <w:rPr>
            <w:rFonts w:ascii="Arial" w:eastAsia="Arial" w:hAnsi="Arial" w:cs="Arial"/>
            <w:sz w:val="18"/>
            <w:szCs w:val="18"/>
          </w:rPr>
          <w:delText>y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934D3">
          <w:rPr>
            <w:rFonts w:ascii="Arial" w:eastAsia="Arial" w:hAnsi="Arial" w:cs="Arial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to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z w:val="18"/>
            <w:szCs w:val="18"/>
          </w:rPr>
          <w:delText>f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934D3">
          <w:rPr>
            <w:rFonts w:ascii="Arial" w:eastAsia="Arial" w:hAnsi="Arial" w:cs="Arial"/>
            <w:sz w:val="18"/>
            <w:szCs w:val="18"/>
          </w:rPr>
          <w:delText>e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ke</w:delText>
        </w:r>
        <w:r w:rsidDel="009934D3">
          <w:rPr>
            <w:rFonts w:ascii="Arial" w:eastAsia="Arial" w:hAnsi="Arial" w:cs="Arial"/>
            <w:sz w:val="18"/>
            <w:szCs w:val="18"/>
          </w:rPr>
          <w:delText>y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 xml:space="preserve"> v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934D3">
          <w:rPr>
            <w:rFonts w:ascii="Arial" w:eastAsia="Arial" w:hAnsi="Arial" w:cs="Arial"/>
            <w:sz w:val="18"/>
            <w:szCs w:val="18"/>
          </w:rPr>
          <w:delText>t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9934D3">
          <w:rPr>
            <w:rFonts w:ascii="Arial" w:eastAsia="Arial" w:hAnsi="Arial" w:cs="Arial"/>
            <w:sz w:val="18"/>
            <w:szCs w:val="18"/>
          </w:rPr>
          <w:delText>r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9934D3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934D3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934D3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Del="009934D3" w:rsidRDefault="00244ECA">
      <w:pPr>
        <w:spacing w:before="1" w:after="0" w:line="240" w:lineRule="exact"/>
        <w:rPr>
          <w:del w:id="118" w:author="Blake Frei" w:date="2012-08-06T15:31:00Z"/>
          <w:sz w:val="24"/>
          <w:szCs w:val="24"/>
        </w:rPr>
      </w:pPr>
    </w:p>
    <w:p w:rsidR="00244ECA" w:rsidDel="00971CEC" w:rsidRDefault="0014106B">
      <w:pPr>
        <w:spacing w:after="0" w:line="278" w:lineRule="auto"/>
        <w:ind w:left="3328" w:right="107" w:hanging="3060"/>
        <w:jc w:val="both"/>
        <w:rPr>
          <w:del w:id="119" w:author="Blake Frei" w:date="2012-08-06T10:41:00Z"/>
          <w:rFonts w:ascii="Arial" w:eastAsia="Arial" w:hAnsi="Arial" w:cs="Arial"/>
          <w:sz w:val="18"/>
          <w:szCs w:val="18"/>
        </w:rPr>
      </w:pPr>
      <w:del w:id="120" w:author="Blake Frei" w:date="2012-08-06T10:41:00Z">
        <w:r w:rsidDel="00971CEC">
          <w:rPr>
            <w:rFonts w:ascii="Arial" w:eastAsia="Arial" w:hAnsi="Arial" w:cs="Arial"/>
            <w:sz w:val="18"/>
            <w:szCs w:val="18"/>
          </w:rPr>
          <w:delText>P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971CEC">
          <w:rPr>
            <w:rFonts w:ascii="Arial" w:eastAsia="Arial" w:hAnsi="Arial" w:cs="Arial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N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F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71CEC">
          <w:rPr>
            <w:rFonts w:ascii="Arial" w:eastAsia="Arial" w:hAnsi="Arial" w:cs="Arial"/>
            <w:sz w:val="18"/>
            <w:szCs w:val="18"/>
          </w:rPr>
          <w:delText xml:space="preserve">d                                 </w:delText>
        </w:r>
        <w:r w:rsidDel="00971CEC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71CEC">
          <w:rPr>
            <w:rFonts w:ascii="Arial" w:eastAsia="Arial" w:hAnsi="Arial" w:cs="Arial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40</w:delText>
        </w:r>
        <w:r w:rsidDel="00971CEC">
          <w:rPr>
            <w:rFonts w:ascii="Arial" w:eastAsia="Arial" w:hAnsi="Arial" w:cs="Arial"/>
            <w:sz w:val="18"/>
            <w:szCs w:val="18"/>
          </w:rPr>
          <w:delText>4</w:delText>
        </w:r>
        <w:r w:rsidDel="00971CEC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71CEC">
          <w:rPr>
            <w:rFonts w:ascii="Arial" w:eastAsia="Arial" w:hAnsi="Arial" w:cs="Arial"/>
            <w:sz w:val="18"/>
            <w:szCs w:val="18"/>
          </w:rPr>
          <w:delText>r</w:delText>
        </w:r>
        <w:r w:rsidDel="00971CEC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N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F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71CEC">
          <w:rPr>
            <w:rFonts w:ascii="Arial" w:eastAsia="Arial" w:hAnsi="Arial" w:cs="Arial"/>
            <w:sz w:val="18"/>
            <w:szCs w:val="18"/>
          </w:rPr>
          <w:delText>d</w:delText>
        </w:r>
        <w:r w:rsidDel="00971CEC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Err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71CEC">
          <w:rPr>
            <w:rFonts w:ascii="Arial" w:eastAsia="Arial" w:hAnsi="Arial" w:cs="Arial"/>
            <w:sz w:val="18"/>
            <w:szCs w:val="18"/>
          </w:rPr>
          <w:delText>r</w:delText>
        </w:r>
        <w:r w:rsidDel="00971CEC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-4"/>
            <w:sz w:val="18"/>
            <w:szCs w:val="18"/>
          </w:rPr>
          <w:delText>M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essag</w:delText>
        </w:r>
        <w:r w:rsidDel="00971CEC">
          <w:rPr>
            <w:rFonts w:ascii="Arial" w:eastAsia="Arial" w:hAnsi="Arial" w:cs="Arial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71CEC">
          <w:rPr>
            <w:rFonts w:ascii="Arial" w:eastAsia="Arial" w:hAnsi="Arial" w:cs="Arial"/>
            <w:sz w:val="18"/>
            <w:szCs w:val="18"/>
          </w:rPr>
          <w:delText>s</w:delText>
        </w:r>
        <w:r w:rsidDel="00971CEC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71CEC">
          <w:rPr>
            <w:rFonts w:ascii="Arial" w:eastAsia="Arial" w:hAnsi="Arial" w:cs="Arial"/>
            <w:sz w:val="18"/>
            <w:szCs w:val="18"/>
          </w:rPr>
          <w:delText>n</w:delText>
        </w:r>
        <w:r w:rsidDel="00971CEC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R="00BD55AD" w:rsidDel="00971CEC">
          <w:fldChar w:fldCharType="begin"/>
        </w:r>
        <w:r w:rsidR="00BD55AD" w:rsidDel="00971CEC">
          <w:delInstrText xml:space="preserve"> HYPERLINK "http://en.wikipedia.org/wiki/Hypertext_Transfer_Protocol" \h </w:delInstrText>
        </w:r>
        <w:r w:rsidR="00BD55AD" w:rsidDel="00971CEC">
          <w:fldChar w:fldCharType="separate"/>
        </w:r>
        <w:r w:rsidDel="00971CEC">
          <w:rPr>
            <w:rFonts w:ascii="Arial" w:eastAsia="Arial" w:hAnsi="Arial" w:cs="Arial"/>
            <w:sz w:val="18"/>
            <w:szCs w:val="18"/>
          </w:rPr>
          <w:delText>H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TT</w:delText>
        </w:r>
        <w:r w:rsidDel="00971CEC">
          <w:rPr>
            <w:rFonts w:ascii="Arial" w:eastAsia="Arial" w:hAnsi="Arial" w:cs="Arial"/>
            <w:sz w:val="18"/>
            <w:szCs w:val="18"/>
          </w:rPr>
          <w:delText>P</w:delText>
        </w:r>
        <w:r w:rsidDel="00971CEC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R="00BD55AD" w:rsidDel="00971CEC">
          <w:rPr>
            <w:rFonts w:ascii="Arial" w:eastAsia="Arial" w:hAnsi="Arial" w:cs="Arial"/>
            <w:spacing w:val="22"/>
            <w:sz w:val="18"/>
            <w:szCs w:val="18"/>
          </w:rPr>
          <w:fldChar w:fldCharType="end"/>
        </w:r>
        <w:r w:rsidR="00BD55AD" w:rsidDel="00971CEC">
          <w:fldChar w:fldCharType="begin"/>
        </w:r>
        <w:r w:rsidR="00BD55AD" w:rsidDel="00971CEC">
          <w:delInstrText xml:space="preserve"> HYPERLINK "http://en.wikipedia.org/wiki/List_of_HTTP_status_codes" \h </w:delInstrText>
        </w:r>
        <w:r w:rsidR="00BD55AD" w:rsidDel="00971CEC">
          <w:fldChar w:fldCharType="separate"/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anda</w:delText>
        </w:r>
        <w:r w:rsidDel="00971CEC">
          <w:rPr>
            <w:rFonts w:ascii="Arial" w:eastAsia="Arial" w:hAnsi="Arial" w:cs="Arial"/>
            <w:sz w:val="18"/>
            <w:szCs w:val="18"/>
          </w:rPr>
          <w:delText>rd</w:delText>
        </w:r>
        <w:r w:rsidDel="00971CEC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r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esp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71CEC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71CEC">
          <w:rPr>
            <w:rFonts w:ascii="Arial" w:eastAsia="Arial" w:hAnsi="Arial" w:cs="Arial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971CEC">
          <w:rPr>
            <w:rFonts w:ascii="Arial" w:eastAsia="Arial" w:hAnsi="Arial" w:cs="Arial"/>
            <w:sz w:val="18"/>
            <w:szCs w:val="18"/>
          </w:rPr>
          <w:delText>e</w:delText>
        </w:r>
        <w:r w:rsidR="00BD55AD" w:rsidDel="00971CEC">
          <w:rPr>
            <w:rFonts w:ascii="Arial" w:eastAsia="Arial" w:hAnsi="Arial" w:cs="Arial"/>
            <w:sz w:val="18"/>
            <w:szCs w:val="18"/>
          </w:rPr>
          <w:fldChar w:fldCharType="end"/>
        </w:r>
        <w:r w:rsidDel="00971CEC">
          <w:rPr>
            <w:rFonts w:ascii="Arial" w:eastAsia="Arial" w:hAnsi="Arial" w:cs="Arial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ind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71CEC">
          <w:rPr>
            <w:rFonts w:ascii="Arial" w:eastAsia="Arial" w:hAnsi="Arial" w:cs="Arial"/>
            <w:sz w:val="18"/>
            <w:szCs w:val="18"/>
          </w:rPr>
          <w:delText>g</w:delText>
        </w:r>
        <w:r w:rsidDel="00971CEC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71CEC">
          <w:rPr>
            <w:rFonts w:ascii="Arial" w:eastAsia="Arial" w:hAnsi="Arial" w:cs="Arial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li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71CEC">
          <w:rPr>
            <w:rFonts w:ascii="Arial" w:eastAsia="Arial" w:hAnsi="Arial" w:cs="Arial"/>
            <w:sz w:val="18"/>
            <w:szCs w:val="18"/>
          </w:rPr>
          <w:delText>s</w:delText>
        </w:r>
        <w:r w:rsidDel="00971CEC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abl</w:delText>
        </w:r>
        <w:r w:rsidDel="00971CEC">
          <w:rPr>
            <w:rFonts w:ascii="Arial" w:eastAsia="Arial" w:hAnsi="Arial" w:cs="Arial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 xml:space="preserve">to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971CEC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mu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71CEC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71CEC">
          <w:rPr>
            <w:rFonts w:ascii="Arial" w:eastAsia="Arial" w:hAnsi="Arial" w:cs="Arial"/>
            <w:sz w:val="18"/>
            <w:szCs w:val="18"/>
          </w:rPr>
          <w:delText>te</w:delText>
        </w:r>
        <w:r w:rsidDel="00971CEC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71CEC">
          <w:rPr>
            <w:rFonts w:ascii="Arial" w:eastAsia="Arial" w:hAnsi="Arial" w:cs="Arial"/>
            <w:sz w:val="18"/>
            <w:szCs w:val="18"/>
          </w:rPr>
          <w:delText>th</w:delText>
        </w:r>
        <w:r w:rsidDel="00971CEC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71CEC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971CEC">
          <w:rPr>
            <w:rFonts w:ascii="Arial" w:eastAsia="Arial" w:hAnsi="Arial" w:cs="Arial"/>
            <w:sz w:val="18"/>
            <w:szCs w:val="18"/>
          </w:rPr>
          <w:delText>r</w:delText>
        </w:r>
        <w:r w:rsidDel="00971CEC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z w:val="18"/>
            <w:szCs w:val="18"/>
          </w:rPr>
          <w:delText>r,</w:delText>
        </w:r>
        <w:r w:rsidDel="00971CEC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bu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71CEC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971CEC">
          <w:rPr>
            <w:rFonts w:ascii="Arial" w:eastAsia="Arial" w:hAnsi="Arial" w:cs="Arial"/>
            <w:sz w:val="18"/>
            <w:szCs w:val="18"/>
          </w:rPr>
          <w:delText>r</w:delText>
        </w:r>
        <w:r w:rsidDel="00971CEC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z w:val="18"/>
            <w:szCs w:val="18"/>
          </w:rPr>
          <w:delText>r</w:delText>
        </w:r>
        <w:r w:rsidDel="00971CEC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ei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971CEC">
          <w:rPr>
            <w:rFonts w:ascii="Arial" w:eastAsia="Arial" w:hAnsi="Arial" w:cs="Arial"/>
            <w:sz w:val="18"/>
            <w:szCs w:val="18"/>
          </w:rPr>
          <w:delText>r</w:delText>
        </w:r>
        <w:r w:rsidDel="00971CEC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71CEC">
          <w:rPr>
            <w:rFonts w:ascii="Arial" w:eastAsia="Arial" w:hAnsi="Arial" w:cs="Arial"/>
            <w:sz w:val="18"/>
            <w:szCs w:val="18"/>
          </w:rPr>
          <w:delText>d</w:delText>
        </w:r>
        <w:r w:rsidDel="00971CEC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no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71CEC">
          <w:rPr>
            <w:rFonts w:ascii="Arial" w:eastAsia="Arial" w:hAnsi="Arial" w:cs="Arial"/>
            <w:sz w:val="18"/>
            <w:szCs w:val="18"/>
          </w:rPr>
          <w:delText>d</w:delText>
        </w:r>
        <w:r w:rsidDel="00971CEC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71CEC">
          <w:rPr>
            <w:rFonts w:ascii="Arial" w:eastAsia="Arial" w:hAnsi="Arial" w:cs="Arial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f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971CEC">
          <w:rPr>
            <w:rFonts w:ascii="Arial" w:eastAsia="Arial" w:hAnsi="Arial" w:cs="Arial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71CEC">
          <w:rPr>
            <w:rFonts w:ascii="Arial" w:eastAsia="Arial" w:hAnsi="Arial" w:cs="Arial"/>
            <w:sz w:val="18"/>
            <w:szCs w:val="18"/>
          </w:rPr>
          <w:delText>s</w:delText>
        </w:r>
        <w:r w:rsidDel="00971CEC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r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q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ue</w:delText>
        </w:r>
        <w:r w:rsidDel="00971CEC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ed</w:delText>
        </w:r>
        <w:r w:rsidDel="00971CEC">
          <w:rPr>
            <w:rFonts w:ascii="Arial" w:eastAsia="Arial" w:hAnsi="Arial" w:cs="Arial"/>
            <w:sz w:val="18"/>
            <w:szCs w:val="18"/>
          </w:rPr>
          <w:delText>,</w:delText>
        </w:r>
        <w:r w:rsidDel="00971CEC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71CEC">
          <w:rPr>
            <w:rFonts w:ascii="Arial" w:eastAsia="Arial" w:hAnsi="Arial" w:cs="Arial"/>
            <w:sz w:val="18"/>
            <w:szCs w:val="18"/>
          </w:rPr>
          <w:delText>r</w:delText>
        </w:r>
        <w:r w:rsidDel="00971CEC">
          <w:rPr>
            <w:rFonts w:ascii="Arial" w:eastAsia="Arial" w:hAnsi="Arial" w:cs="Arial"/>
            <w:spacing w:val="24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71CEC">
          <w:rPr>
            <w:rFonts w:ascii="Arial" w:eastAsia="Arial" w:hAnsi="Arial" w:cs="Arial"/>
            <w:sz w:val="18"/>
            <w:szCs w:val="18"/>
          </w:rPr>
          <w:delText>s</w:delText>
        </w:r>
        <w:r w:rsidDel="00971CEC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un</w:delText>
        </w:r>
        <w:r w:rsidDel="00971CEC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illin</w:delText>
        </w:r>
        <w:r w:rsidDel="00971CEC">
          <w:rPr>
            <w:rFonts w:ascii="Arial" w:eastAsia="Arial" w:hAnsi="Arial" w:cs="Arial"/>
            <w:sz w:val="18"/>
            <w:szCs w:val="18"/>
          </w:rPr>
          <w:delText>g</w:delText>
        </w:r>
        <w:r w:rsidDel="00971CEC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to f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ul</w:delText>
        </w:r>
        <w:r w:rsidDel="00971CEC">
          <w:rPr>
            <w:rFonts w:ascii="Arial" w:eastAsia="Arial" w:hAnsi="Arial" w:cs="Arial"/>
            <w:sz w:val="18"/>
            <w:szCs w:val="18"/>
          </w:rPr>
          <w:delText>f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71CEC">
          <w:rPr>
            <w:rFonts w:ascii="Arial" w:eastAsia="Arial" w:hAnsi="Arial" w:cs="Arial"/>
            <w:sz w:val="18"/>
            <w:szCs w:val="18"/>
          </w:rPr>
          <w:delText>l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71CEC">
          <w:rPr>
            <w:rFonts w:ascii="Arial" w:eastAsia="Arial" w:hAnsi="Arial" w:cs="Arial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r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qu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f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71CEC">
          <w:rPr>
            <w:rFonts w:ascii="Arial" w:eastAsia="Arial" w:hAnsi="Arial" w:cs="Arial"/>
            <w:sz w:val="18"/>
            <w:szCs w:val="18"/>
          </w:rPr>
          <w:delText>r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971CEC">
          <w:rPr>
            <w:rFonts w:ascii="Arial" w:eastAsia="Arial" w:hAnsi="Arial" w:cs="Arial"/>
            <w:sz w:val="18"/>
            <w:szCs w:val="18"/>
          </w:rPr>
          <w:delText>d</w:delText>
        </w:r>
        <w:r w:rsidDel="00971CEC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di</w:delText>
        </w:r>
        <w:r w:rsidDel="00971CEC">
          <w:rPr>
            <w:rFonts w:ascii="Arial" w:eastAsia="Arial" w:hAnsi="Arial" w:cs="Arial"/>
            <w:sz w:val="18"/>
            <w:szCs w:val="18"/>
          </w:rPr>
          <w:delText>d</w:delText>
        </w:r>
        <w:r w:rsidDel="00971CEC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no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971CEC">
          <w:rPr>
            <w:rFonts w:ascii="Arial" w:eastAsia="Arial" w:hAnsi="Arial" w:cs="Arial"/>
            <w:sz w:val="18"/>
            <w:szCs w:val="18"/>
          </w:rPr>
          <w:delText>h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to</w:delText>
        </w:r>
        <w:r w:rsidDel="00971CEC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r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971CEC">
          <w:rPr>
            <w:rFonts w:ascii="Arial" w:eastAsia="Arial" w:hAnsi="Arial" w:cs="Arial"/>
            <w:sz w:val="18"/>
            <w:szCs w:val="18"/>
          </w:rPr>
          <w:delText>l</w:delText>
        </w:r>
        <w:r w:rsidDel="00971CEC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z w:val="18"/>
            <w:szCs w:val="18"/>
          </w:rPr>
          <w:delText>t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71CEC">
          <w:rPr>
            <w:rFonts w:ascii="Arial" w:eastAsia="Arial" w:hAnsi="Arial" w:cs="Arial"/>
            <w:sz w:val="18"/>
            <w:szCs w:val="18"/>
          </w:rPr>
          <w:delText>e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971CEC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71CEC">
          <w:rPr>
            <w:rFonts w:ascii="Arial" w:eastAsia="Arial" w:hAnsi="Arial" w:cs="Arial"/>
            <w:sz w:val="18"/>
            <w:szCs w:val="18"/>
          </w:rPr>
          <w:delText>n</w:delText>
        </w:r>
        <w:r w:rsidDel="00971CEC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71CEC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71CEC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71CEC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71CEC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Del="00766C0F" w:rsidRDefault="0014106B" w:rsidP="00766C0F">
      <w:pPr>
        <w:tabs>
          <w:tab w:val="left" w:pos="3320"/>
        </w:tabs>
        <w:spacing w:after="0" w:line="240" w:lineRule="auto"/>
        <w:ind w:left="268" w:right="-20"/>
        <w:rPr>
          <w:del w:id="121" w:author="Blake Frei" w:date="2012-08-06T15:32:00Z"/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pacing w:val="1"/>
          <w:sz w:val="18"/>
          <w:szCs w:val="18"/>
        </w:rPr>
        <w:t>page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proofErr w:type="spellEnd"/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ab/>
      </w:r>
      <w:del w:id="122" w:author="Blake Frei" w:date="2012-08-06T15:32:00Z"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766C0F">
          <w:rPr>
            <w:rFonts w:ascii="Arial" w:eastAsia="Arial" w:hAnsi="Arial" w:cs="Arial"/>
            <w:sz w:val="18"/>
            <w:szCs w:val="18"/>
          </w:rPr>
          <w:delText>e</w:delText>
        </w:r>
        <w:r w:rsidDel="00766C0F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page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766C0F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766C0F">
          <w:rPr>
            <w:rFonts w:ascii="Arial" w:eastAsia="Arial" w:hAnsi="Arial" w:cs="Arial"/>
            <w:sz w:val="18"/>
            <w:szCs w:val="18"/>
          </w:rPr>
          <w:delText>e</w:delText>
        </w:r>
        <w:r w:rsidDel="00766C0F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z w:val="18"/>
            <w:szCs w:val="18"/>
          </w:rPr>
          <w:delText>V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766C0F">
          <w:rPr>
            <w:rFonts w:ascii="Arial" w:eastAsia="Arial" w:hAnsi="Arial" w:cs="Arial"/>
            <w:sz w:val="18"/>
            <w:szCs w:val="18"/>
          </w:rPr>
          <w:delText>r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ab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766C0F">
          <w:rPr>
            <w:rFonts w:ascii="Arial" w:eastAsia="Arial" w:hAnsi="Arial" w:cs="Arial"/>
            <w:sz w:val="18"/>
            <w:szCs w:val="18"/>
          </w:rPr>
          <w:delText>e</w:delText>
        </w:r>
        <w:r w:rsidDel="00766C0F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766C0F">
          <w:rPr>
            <w:rFonts w:ascii="Arial" w:eastAsia="Arial" w:hAnsi="Arial" w:cs="Arial"/>
            <w:sz w:val="18"/>
            <w:szCs w:val="18"/>
          </w:rPr>
          <w:delText>s</w:delText>
        </w:r>
        <w:r w:rsidDel="00766C0F">
          <w:rPr>
            <w:rFonts w:ascii="Arial" w:eastAsia="Arial" w:hAnsi="Arial" w:cs="Arial"/>
            <w:spacing w:val="38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766C0F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766C0F">
          <w:rPr>
            <w:rFonts w:ascii="Arial" w:eastAsia="Arial" w:hAnsi="Arial" w:cs="Arial"/>
            <w:sz w:val="18"/>
            <w:szCs w:val="18"/>
          </w:rPr>
          <w:delText>d</w:delText>
        </w:r>
        <w:r w:rsidDel="00766C0F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766C0F">
          <w:rPr>
            <w:rFonts w:ascii="Arial" w:eastAsia="Arial" w:hAnsi="Arial" w:cs="Arial"/>
            <w:sz w:val="18"/>
            <w:szCs w:val="18"/>
          </w:rPr>
          <w:delText>y</w:delText>
        </w:r>
        <w:r w:rsidDel="00766C0F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z w:val="18"/>
            <w:szCs w:val="18"/>
          </w:rPr>
          <w:delText>to</w:delText>
        </w:r>
        <w:r w:rsidDel="00766C0F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766C0F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ig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766C0F">
          <w:rPr>
            <w:rFonts w:ascii="Arial" w:eastAsia="Arial" w:hAnsi="Arial" w:cs="Arial"/>
            <w:sz w:val="18"/>
            <w:szCs w:val="18"/>
          </w:rPr>
          <w:delText>te</w:delText>
        </w:r>
        <w:r w:rsidDel="00766C0F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z w:val="18"/>
            <w:szCs w:val="18"/>
          </w:rPr>
          <w:delText>a</w:delText>
        </w:r>
        <w:r w:rsidDel="00766C0F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4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0</w:delText>
        </w:r>
        <w:r w:rsidDel="00766C0F">
          <w:rPr>
            <w:rFonts w:ascii="Arial" w:eastAsia="Arial" w:hAnsi="Arial" w:cs="Arial"/>
            <w:sz w:val="18"/>
            <w:szCs w:val="18"/>
          </w:rPr>
          <w:delText>4</w:delText>
        </w:r>
        <w:r w:rsidDel="00766C0F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z w:val="18"/>
            <w:szCs w:val="18"/>
          </w:rPr>
          <w:delText>P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766C0F">
          <w:rPr>
            <w:rFonts w:ascii="Arial" w:eastAsia="Arial" w:hAnsi="Arial" w:cs="Arial"/>
            <w:sz w:val="18"/>
            <w:szCs w:val="18"/>
          </w:rPr>
          <w:delText>e</w:delText>
        </w:r>
        <w:r w:rsidDel="00766C0F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z w:val="18"/>
            <w:szCs w:val="18"/>
          </w:rPr>
          <w:delText>N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766C0F">
          <w:rPr>
            <w:rFonts w:ascii="Arial" w:eastAsia="Arial" w:hAnsi="Arial" w:cs="Arial"/>
            <w:sz w:val="18"/>
            <w:szCs w:val="18"/>
          </w:rPr>
          <w:delText>t</w:delText>
        </w:r>
        <w:r w:rsidDel="00766C0F">
          <w:rPr>
            <w:rFonts w:ascii="Arial" w:eastAsia="Arial" w:hAnsi="Arial" w:cs="Arial"/>
            <w:spacing w:val="34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z w:val="18"/>
            <w:szCs w:val="18"/>
          </w:rPr>
          <w:delText>F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766C0F">
          <w:rPr>
            <w:rFonts w:ascii="Arial" w:eastAsia="Arial" w:hAnsi="Arial" w:cs="Arial"/>
            <w:sz w:val="18"/>
            <w:szCs w:val="18"/>
          </w:rPr>
          <w:delText>d</w:delText>
        </w:r>
      </w:del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  <w:pPrChange w:id="123" w:author="Blake Frei" w:date="2012-08-06T15:32:00Z">
          <w:pPr>
            <w:spacing w:before="33" w:after="0" w:line="240" w:lineRule="auto"/>
            <w:ind w:left="3328" w:right="-20"/>
          </w:pPr>
        </w:pPrChange>
      </w:pPr>
      <w:del w:id="124" w:author="Blake Frei" w:date="2012-08-06T15:32:00Z">
        <w:r w:rsidDel="00766C0F">
          <w:rPr>
            <w:rFonts w:ascii="Arial" w:eastAsia="Arial" w:hAnsi="Arial" w:cs="Arial"/>
            <w:sz w:val="18"/>
            <w:szCs w:val="18"/>
          </w:rPr>
          <w:delText>Err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766C0F">
          <w:rPr>
            <w:rFonts w:ascii="Arial" w:eastAsia="Arial" w:hAnsi="Arial" w:cs="Arial"/>
            <w:sz w:val="18"/>
            <w:szCs w:val="18"/>
          </w:rPr>
          <w:delText>r P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age</w:delText>
        </w:r>
        <w:r w:rsidDel="00766C0F">
          <w:rPr>
            <w:rFonts w:ascii="Arial" w:eastAsia="Arial" w:hAnsi="Arial" w:cs="Arial"/>
            <w:sz w:val="18"/>
            <w:szCs w:val="18"/>
          </w:rPr>
          <w:delText>.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z w:val="18"/>
            <w:szCs w:val="18"/>
          </w:rPr>
          <w:delText>It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nl</w:delText>
        </w:r>
        <w:r w:rsidDel="00766C0F">
          <w:rPr>
            <w:rFonts w:ascii="Arial" w:eastAsia="Arial" w:hAnsi="Arial" w:cs="Arial"/>
            <w:sz w:val="18"/>
            <w:szCs w:val="18"/>
          </w:rPr>
          <w:delText>y</w:delText>
        </w:r>
        <w:r w:rsidDel="00766C0F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766C0F">
          <w:rPr>
            <w:rFonts w:ascii="Arial" w:eastAsia="Arial" w:hAnsi="Arial" w:cs="Arial"/>
            <w:sz w:val="18"/>
            <w:szCs w:val="18"/>
          </w:rPr>
          <w:delText>s</w:delText>
        </w:r>
        <w:r w:rsidDel="00766C0F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766C0F">
          <w:rPr>
            <w:rFonts w:ascii="Arial" w:eastAsia="Arial" w:hAnsi="Arial" w:cs="Arial"/>
            <w:sz w:val="18"/>
            <w:szCs w:val="18"/>
          </w:rPr>
          <w:delText>e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 xml:space="preserve"> p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ss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bl</w:delText>
        </w:r>
        <w:r w:rsidDel="00766C0F">
          <w:rPr>
            <w:rFonts w:ascii="Arial" w:eastAsia="Arial" w:hAnsi="Arial" w:cs="Arial"/>
            <w:sz w:val="18"/>
            <w:szCs w:val="18"/>
          </w:rPr>
          <w:delText>e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lue</w:delText>
        </w:r>
        <w:r w:rsidDel="00766C0F">
          <w:rPr>
            <w:rFonts w:ascii="Arial" w:eastAsia="Arial" w:hAnsi="Arial" w:cs="Arial"/>
            <w:sz w:val="18"/>
            <w:szCs w:val="18"/>
          </w:rPr>
          <w:delText>,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766C0F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766C0F">
          <w:rPr>
            <w:rFonts w:ascii="Arial" w:eastAsia="Arial" w:hAnsi="Arial" w:cs="Arial"/>
            <w:sz w:val="18"/>
            <w:szCs w:val="18"/>
          </w:rPr>
          <w:delText>h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766C0F">
          <w:rPr>
            <w:rFonts w:ascii="Arial" w:eastAsia="Arial" w:hAnsi="Arial" w:cs="Arial"/>
            <w:sz w:val="18"/>
            <w:szCs w:val="18"/>
          </w:rPr>
          <w:delText>s</w:delText>
        </w:r>
        <w:r w:rsidDel="00766C0F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766C0F">
          <w:rPr>
            <w:rFonts w:ascii="Arial" w:eastAsia="Arial" w:hAnsi="Arial" w:cs="Arial"/>
            <w:sz w:val="18"/>
            <w:szCs w:val="18"/>
          </w:rPr>
          <w:delText>“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766C0F">
          <w:rPr>
            <w:rFonts w:ascii="Arial" w:eastAsia="Arial" w:hAnsi="Arial" w:cs="Arial"/>
            <w:sz w:val="18"/>
            <w:szCs w:val="18"/>
          </w:rPr>
          <w:delText>rr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766C0F">
          <w:rPr>
            <w:rFonts w:ascii="Arial" w:eastAsia="Arial" w:hAnsi="Arial" w:cs="Arial"/>
            <w:sz w:val="18"/>
            <w:szCs w:val="18"/>
          </w:rPr>
          <w:delText>r</w:delText>
        </w:r>
        <w:r w:rsidDel="00766C0F">
          <w:rPr>
            <w:rFonts w:ascii="Arial" w:eastAsia="Arial" w:hAnsi="Arial" w:cs="Arial"/>
            <w:spacing w:val="-2"/>
            <w:sz w:val="18"/>
            <w:szCs w:val="18"/>
          </w:rPr>
          <w:delText>Pa</w:delText>
        </w:r>
        <w:r w:rsidDel="00766C0F">
          <w:rPr>
            <w:rFonts w:ascii="Arial" w:eastAsia="Arial" w:hAnsi="Arial" w:cs="Arial"/>
            <w:spacing w:val="1"/>
            <w:sz w:val="18"/>
            <w:szCs w:val="18"/>
          </w:rPr>
          <w:delText>ge</w:delText>
        </w:r>
        <w:r w:rsidDel="00766C0F">
          <w:rPr>
            <w:rFonts w:ascii="Arial" w:eastAsia="Arial" w:hAnsi="Arial" w:cs="Arial"/>
            <w:sz w:val="18"/>
            <w:szCs w:val="18"/>
          </w:rPr>
          <w:delText>.</w:delText>
        </w:r>
      </w:del>
      <w:r>
        <w:rPr>
          <w:rFonts w:ascii="Arial" w:eastAsia="Arial" w:hAnsi="Arial" w:cs="Arial"/>
          <w:sz w:val="18"/>
          <w:szCs w:val="18"/>
        </w:rPr>
        <w:t>”</w:t>
      </w:r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Del="005342D1" w:rsidRDefault="0014106B">
      <w:pPr>
        <w:spacing w:after="0" w:line="278" w:lineRule="auto"/>
        <w:ind w:left="3328" w:right="107" w:hanging="3060"/>
        <w:jc w:val="both"/>
        <w:rPr>
          <w:del w:id="125" w:author="Blake Frei" w:date="2012-08-07T09:55:00Z"/>
          <w:rFonts w:ascii="Arial" w:eastAsia="Arial" w:hAnsi="Arial" w:cs="Arial"/>
          <w:sz w:val="18"/>
          <w:szCs w:val="18"/>
        </w:rPr>
      </w:pPr>
      <w:del w:id="126" w:author="Blake Frei" w:date="2012-08-07T09:55:00Z"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page</w:delText>
        </w:r>
        <w:r w:rsidDel="005342D1">
          <w:rPr>
            <w:rFonts w:ascii="Arial" w:eastAsia="Arial" w:hAnsi="Arial" w:cs="Arial"/>
            <w:sz w:val="18"/>
            <w:szCs w:val="18"/>
          </w:rPr>
          <w:delText>URL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V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ia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342D1">
          <w:rPr>
            <w:rFonts w:ascii="Arial" w:eastAsia="Arial" w:hAnsi="Arial" w:cs="Arial"/>
            <w:sz w:val="18"/>
            <w:szCs w:val="18"/>
          </w:rPr>
          <w:delText xml:space="preserve">e                              </w:delText>
        </w:r>
        <w:r w:rsidDel="005342D1">
          <w:rPr>
            <w:rFonts w:ascii="Arial" w:eastAsia="Arial" w:hAnsi="Arial" w:cs="Arial"/>
            <w:spacing w:val="36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page</w:delText>
        </w:r>
        <w:r w:rsidDel="005342D1">
          <w:rPr>
            <w:rFonts w:ascii="Arial" w:eastAsia="Arial" w:hAnsi="Arial" w:cs="Arial"/>
            <w:sz w:val="18"/>
            <w:szCs w:val="18"/>
          </w:rPr>
          <w:delText>URL</w:delText>
        </w:r>
        <w:r w:rsidDel="005342D1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iabl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z w:val="18"/>
            <w:szCs w:val="18"/>
          </w:rPr>
          <w:delText>l</w:delText>
        </w:r>
        <w:r w:rsidDel="005342D1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URL</w:delText>
        </w:r>
        <w:r w:rsidDel="005342D1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342D1">
          <w:rPr>
            <w:rFonts w:ascii="Arial" w:eastAsia="Arial" w:hAnsi="Arial" w:cs="Arial"/>
            <w:sz w:val="18"/>
            <w:szCs w:val="18"/>
          </w:rPr>
          <w:delText>f</w:delText>
        </w:r>
        <w:r w:rsidDel="005342D1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pa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>n</w:delText>
        </w:r>
        <w:r w:rsidDel="005342D1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5342D1">
          <w:rPr>
            <w:rFonts w:ascii="Arial" w:eastAsia="Arial" w:hAnsi="Arial" w:cs="Arial"/>
            <w:sz w:val="18"/>
            <w:szCs w:val="18"/>
          </w:rPr>
          <w:delText>re 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URL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342D1">
          <w:rPr>
            <w:rFonts w:ascii="Arial" w:eastAsia="Arial" w:hAnsi="Arial" w:cs="Arial"/>
            <w:sz w:val="18"/>
            <w:szCs w:val="18"/>
          </w:rPr>
          <w:delText>f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pa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URL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342D1">
          <w:rPr>
            <w:rFonts w:ascii="Arial" w:eastAsia="Arial" w:hAnsi="Arial" w:cs="Arial"/>
            <w:sz w:val="18"/>
            <w:szCs w:val="18"/>
          </w:rPr>
          <w:delText>u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oul</w:delText>
        </w:r>
        <w:r w:rsidDel="005342D1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lik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5342D1">
          <w:rPr>
            <w:rFonts w:ascii="Arial" w:eastAsia="Arial" w:hAnsi="Arial" w:cs="Arial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d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>n S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C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z w:val="18"/>
            <w:szCs w:val="18"/>
          </w:rPr>
          <w:delText>t.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                      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del w:id="127" w:author="Blake Frei" w:date="2012-08-07T09:55:00Z">
        <w:r w:rsidDel="005342D1">
          <w:rPr>
            <w:rFonts w:ascii="Arial" w:eastAsia="Arial" w:hAnsi="Arial" w:cs="Arial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C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 xml:space="preserve"> u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li</w:delText>
        </w:r>
        <w:r w:rsidDel="005342D1">
          <w:rPr>
            <w:rFonts w:ascii="Arial" w:eastAsia="Arial" w:hAnsi="Arial" w:cs="Arial"/>
            <w:sz w:val="18"/>
            <w:szCs w:val="18"/>
          </w:rPr>
          <w:delText>ty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con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ig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342D1">
          <w:rPr>
            <w:rFonts w:ascii="Arial" w:eastAsia="Arial" w:hAnsi="Arial" w:cs="Arial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C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5342D1">
          <w:rPr>
            <w:rFonts w:ascii="Arial" w:eastAsia="Arial" w:hAnsi="Arial" w:cs="Arial"/>
            <w:sz w:val="18"/>
            <w:szCs w:val="18"/>
          </w:rPr>
          <w:delText>n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to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mi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342D1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>f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>f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>c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 xml:space="preserve"> sea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342D1">
          <w:rPr>
            <w:rFonts w:ascii="Arial" w:eastAsia="Arial" w:hAnsi="Arial" w:cs="Arial"/>
            <w:sz w:val="18"/>
            <w:szCs w:val="18"/>
          </w:rPr>
          <w:delText xml:space="preserve">h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re</w:delText>
        </w:r>
        <w:r w:rsidDel="005342D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>d</w:delText>
        </w:r>
        <w:r w:rsidDel="005342D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(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5342D1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5342D1">
          <w:rPr>
            <w:rFonts w:ascii="Arial" w:eastAsia="Arial" w:hAnsi="Arial" w:cs="Arial"/>
            <w:sz w:val="18"/>
            <w:szCs w:val="18"/>
          </w:rPr>
          <w:delText>y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 xml:space="preserve"> p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>d</w:delText>
        </w:r>
        <w:r w:rsidDel="005342D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 xml:space="preserve">a 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f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342D1">
          <w:rPr>
            <w:rFonts w:ascii="Arial" w:eastAsia="Arial" w:hAnsi="Arial" w:cs="Arial"/>
            <w:sz w:val="18"/>
            <w:szCs w:val="18"/>
          </w:rPr>
          <w:delText>r 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342D1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5342D1">
          <w:rPr>
            <w:rFonts w:ascii="Arial" w:eastAsia="Arial" w:hAnsi="Arial" w:cs="Arial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342D1">
          <w:rPr>
            <w:rFonts w:ascii="Arial" w:eastAsia="Arial" w:hAnsi="Arial" w:cs="Arial"/>
            <w:sz w:val="18"/>
            <w:szCs w:val="18"/>
          </w:rPr>
          <w:delText xml:space="preserve">h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engi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 xml:space="preserve">to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li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5342D1">
          <w:rPr>
            <w:rFonts w:ascii="Arial" w:eastAsia="Arial" w:hAnsi="Arial" w:cs="Arial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 xml:space="preserve"> s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),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342D1">
          <w:rPr>
            <w:rFonts w:ascii="Arial" w:eastAsia="Arial" w:hAnsi="Arial" w:cs="Arial"/>
            <w:sz w:val="18"/>
            <w:szCs w:val="18"/>
          </w:rPr>
          <w:delText>d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llo</w:delText>
        </w:r>
        <w:r w:rsidDel="005342D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342D1">
          <w:rPr>
            <w:rFonts w:ascii="Arial" w:eastAsia="Arial" w:hAnsi="Arial" w:cs="Arial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C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z w:val="18"/>
            <w:szCs w:val="18"/>
          </w:rPr>
          <w:delText>o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id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 xml:space="preserve">fy 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ke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342D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342D1">
          <w:rPr>
            <w:rFonts w:ascii="Arial" w:eastAsia="Arial" w:hAnsi="Arial" w:cs="Arial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5342D1">
          <w:rPr>
            <w:rFonts w:ascii="Arial" w:eastAsia="Arial" w:hAnsi="Arial" w:cs="Arial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5342D1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re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use</w:delText>
        </w:r>
        <w:r w:rsidDel="005342D1">
          <w:rPr>
            <w:rFonts w:ascii="Arial" w:eastAsia="Arial" w:hAnsi="Arial" w:cs="Arial"/>
            <w:sz w:val="18"/>
            <w:szCs w:val="18"/>
          </w:rPr>
          <w:delText>d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342D1">
          <w:rPr>
            <w:rFonts w:ascii="Arial" w:eastAsia="Arial" w:hAnsi="Arial" w:cs="Arial"/>
            <w:sz w:val="18"/>
            <w:szCs w:val="18"/>
          </w:rPr>
          <w:delText>n a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>d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5342D1">
          <w:rPr>
            <w:rFonts w:ascii="Arial" w:eastAsia="Arial" w:hAnsi="Arial" w:cs="Arial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342D1">
          <w:rPr>
            <w:rFonts w:ascii="Arial" w:eastAsia="Arial" w:hAnsi="Arial" w:cs="Arial"/>
            <w:sz w:val="18"/>
            <w:szCs w:val="18"/>
          </w:rPr>
          <w:delText>h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ngin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.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ke</w:delText>
        </w:r>
        <w:r w:rsidDel="005342D1">
          <w:rPr>
            <w:rFonts w:ascii="Arial" w:eastAsia="Arial" w:hAnsi="Arial" w:cs="Arial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z w:val="18"/>
            <w:szCs w:val="18"/>
          </w:rPr>
          <w:delText>d</w:delText>
        </w:r>
        <w:r w:rsidDel="005342D1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5342D1">
          <w:rPr>
            <w:rFonts w:ascii="Arial" w:eastAsia="Arial" w:hAnsi="Arial" w:cs="Arial"/>
            <w:sz w:val="18"/>
            <w:szCs w:val="18"/>
          </w:rPr>
          <w:delText>y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342D1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cl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5342D1">
          <w:rPr>
            <w:rFonts w:ascii="Arial" w:eastAsia="Arial" w:hAnsi="Arial" w:cs="Arial"/>
            <w:sz w:val="18"/>
            <w:szCs w:val="18"/>
          </w:rPr>
          <w:delText xml:space="preserve">t;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mus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z w:val="18"/>
            <w:szCs w:val="18"/>
          </w:rPr>
          <w:delText>n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342D1">
          <w:rPr>
            <w:rFonts w:ascii="Arial" w:eastAsia="Arial" w:hAnsi="Arial" w:cs="Arial"/>
            <w:sz w:val="18"/>
            <w:szCs w:val="18"/>
          </w:rPr>
          <w:delText>e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q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ue</w:delText>
        </w:r>
        <w:r w:rsidDel="005342D1">
          <w:rPr>
            <w:rFonts w:ascii="Arial" w:eastAsia="Arial" w:hAnsi="Arial" w:cs="Arial"/>
            <w:sz w:val="18"/>
            <w:szCs w:val="18"/>
          </w:rPr>
          <w:delText>ry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ing</w:delText>
        </w:r>
        <w:r w:rsidDel="005342D1">
          <w:rPr>
            <w:rFonts w:ascii="Arial" w:eastAsia="Arial" w:hAnsi="Arial" w:cs="Arial"/>
            <w:sz w:val="18"/>
            <w:szCs w:val="18"/>
          </w:rPr>
          <w:delText>,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342D1">
          <w:rPr>
            <w:rFonts w:ascii="Arial" w:eastAsia="Arial" w:hAnsi="Arial" w:cs="Arial"/>
            <w:sz w:val="18"/>
            <w:szCs w:val="18"/>
          </w:rPr>
          <w:delText>d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 xml:space="preserve"> i</w:delText>
        </w:r>
        <w:r w:rsidDel="005342D1">
          <w:rPr>
            <w:rFonts w:ascii="Arial" w:eastAsia="Arial" w:hAnsi="Arial" w:cs="Arial"/>
            <w:sz w:val="18"/>
            <w:szCs w:val="18"/>
          </w:rPr>
          <w:delText>s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-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5342D1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5342D1">
          <w:rPr>
            <w:rFonts w:ascii="Arial" w:eastAsia="Arial" w:hAnsi="Arial" w:cs="Arial"/>
            <w:sz w:val="18"/>
            <w:szCs w:val="18"/>
          </w:rPr>
          <w:delText>t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342D1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342D1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</w:del>
      <w:r>
        <w:rPr>
          <w:rFonts w:ascii="Arial" w:eastAsia="Arial" w:hAnsi="Arial" w:cs="Arial"/>
          <w:sz w:val="18"/>
          <w:szCs w:val="18"/>
        </w:rPr>
        <w:t>.</w:t>
      </w:r>
      <w:proofErr w:type="gramEnd"/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 xml:space="preserve">s                          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pai</w:t>
      </w:r>
      <w:r>
        <w:rPr>
          <w:rFonts w:ascii="Arial" w:eastAsia="Arial" w:hAnsi="Arial" w:cs="Arial"/>
          <w:sz w:val="18"/>
          <w:szCs w:val="18"/>
        </w:rPr>
        <w:t>d 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s                       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rn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ibi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ngi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r</w:t>
      </w:r>
      <w:r>
        <w:rPr>
          <w:rFonts w:ascii="Arial" w:eastAsia="Arial" w:hAnsi="Arial" w:cs="Arial"/>
          <w:spacing w:val="1"/>
          <w:sz w:val="18"/>
          <w:szCs w:val="18"/>
        </w:rPr>
        <w:t>esu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sul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after="0"/>
        <w:jc w:val="both"/>
        <w:sectPr w:rsidR="00244ECA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RDefault="00244ECA">
      <w:pPr>
        <w:spacing w:before="13" w:after="0" w:line="260" w:lineRule="exact"/>
        <w:rPr>
          <w:sz w:val="26"/>
          <w:szCs w:val="26"/>
        </w:rPr>
      </w:pPr>
    </w:p>
    <w:p w:rsidR="00244ECA" w:rsidRDefault="0014106B">
      <w:pPr>
        <w:spacing w:before="37"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del w:id="128" w:author="Blake Frei" w:date="2012-05-31T11:23:00Z">
        <w:r w:rsidDel="006F149A">
          <w:rPr>
            <w:rFonts w:ascii="Arial" w:eastAsia="Arial" w:hAnsi="Arial" w:cs="Arial"/>
            <w:sz w:val="18"/>
            <w:szCs w:val="18"/>
          </w:rPr>
          <w:delText>P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6F149A">
          <w:rPr>
            <w:rFonts w:ascii="Arial" w:eastAsia="Arial" w:hAnsi="Arial" w:cs="Arial"/>
            <w:sz w:val="18"/>
            <w:szCs w:val="18"/>
          </w:rPr>
          <w:delText>rt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ipa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6F149A">
          <w:rPr>
            <w:rFonts w:ascii="Arial" w:eastAsia="Arial" w:hAnsi="Arial" w:cs="Arial"/>
            <w:sz w:val="18"/>
            <w:szCs w:val="18"/>
          </w:rPr>
          <w:delText xml:space="preserve">n                                        </w:delText>
        </w:r>
        <w:r w:rsidDel="006F149A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z w:val="18"/>
            <w:szCs w:val="18"/>
          </w:rPr>
          <w:delText>P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6F149A">
          <w:rPr>
            <w:rFonts w:ascii="Arial" w:eastAsia="Arial" w:hAnsi="Arial" w:cs="Arial"/>
            <w:sz w:val="18"/>
            <w:szCs w:val="18"/>
          </w:rPr>
          <w:delText>rt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ipa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6F149A">
          <w:rPr>
            <w:rFonts w:ascii="Arial" w:eastAsia="Arial" w:hAnsi="Arial" w:cs="Arial"/>
            <w:sz w:val="18"/>
            <w:szCs w:val="18"/>
          </w:rPr>
          <w:delText>n</w:delText>
        </w:r>
        <w:r w:rsidDel="006F149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z w:val="18"/>
            <w:szCs w:val="18"/>
          </w:rPr>
          <w:delText>tr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6F149A">
          <w:rPr>
            <w:rFonts w:ascii="Arial" w:eastAsia="Arial" w:hAnsi="Arial" w:cs="Arial"/>
            <w:sz w:val="18"/>
            <w:szCs w:val="18"/>
          </w:rPr>
          <w:delText>s</w:delText>
        </w:r>
        <w:r w:rsidDel="006F149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ig</w:delText>
        </w:r>
        <w:r w:rsidDel="006F149A">
          <w:rPr>
            <w:rFonts w:ascii="Arial" w:eastAsia="Arial" w:hAnsi="Arial" w:cs="Arial"/>
            <w:sz w:val="18"/>
            <w:szCs w:val="18"/>
          </w:rPr>
          <w:delText>n</w:delText>
        </w:r>
        <w:r w:rsidDel="006F149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z w:val="18"/>
            <w:szCs w:val="18"/>
          </w:rPr>
          <w:delText>f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ul</w:delText>
        </w:r>
        <w:r w:rsidDel="006F149A">
          <w:rPr>
            <w:rFonts w:ascii="Arial" w:eastAsia="Arial" w:hAnsi="Arial" w:cs="Arial"/>
            <w:sz w:val="18"/>
            <w:szCs w:val="18"/>
          </w:rPr>
          <w:delText>l</w:delText>
        </w:r>
        <w:r w:rsidDel="006F149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z w:val="18"/>
            <w:szCs w:val="18"/>
          </w:rPr>
          <w:delText>r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enu</w:delText>
        </w:r>
        <w:r w:rsidDel="006F149A">
          <w:rPr>
            <w:rFonts w:ascii="Arial" w:eastAsia="Arial" w:hAnsi="Arial" w:cs="Arial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6F149A">
          <w:rPr>
            <w:rFonts w:ascii="Arial" w:eastAsia="Arial" w:hAnsi="Arial" w:cs="Arial"/>
            <w:sz w:val="18"/>
            <w:szCs w:val="18"/>
          </w:rPr>
          <w:delText>r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di</w:delText>
        </w:r>
        <w:r w:rsidDel="006F149A">
          <w:rPr>
            <w:rFonts w:ascii="Arial" w:eastAsia="Arial" w:hAnsi="Arial" w:cs="Arial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z w:val="18"/>
            <w:szCs w:val="18"/>
          </w:rPr>
          <w:delText>to</w:delText>
        </w:r>
        <w:r w:rsidDel="006F149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ac</w:delText>
        </w:r>
        <w:r w:rsidDel="006F149A">
          <w:rPr>
            <w:rFonts w:ascii="Arial" w:eastAsia="Arial" w:hAnsi="Arial" w:cs="Arial"/>
            <w:sz w:val="18"/>
            <w:szCs w:val="18"/>
          </w:rPr>
          <w:delText>h</w:delText>
        </w:r>
        <w:r w:rsidDel="006F149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6F149A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use</w:delText>
        </w:r>
        <w:r w:rsidDel="006F149A">
          <w:rPr>
            <w:rFonts w:ascii="Arial" w:eastAsia="Arial" w:hAnsi="Arial" w:cs="Arial"/>
            <w:sz w:val="18"/>
            <w:szCs w:val="18"/>
          </w:rPr>
          <w:delText>d</w:delText>
        </w:r>
        <w:r w:rsidDel="006F149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z w:val="18"/>
            <w:szCs w:val="18"/>
          </w:rPr>
          <w:delText>o</w:delText>
        </w:r>
        <w:r w:rsidDel="006F149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gene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6F149A">
          <w:rPr>
            <w:rFonts w:ascii="Arial" w:eastAsia="Arial" w:hAnsi="Arial" w:cs="Arial"/>
            <w:sz w:val="18"/>
            <w:szCs w:val="18"/>
          </w:rPr>
          <w:delText>te 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6F149A">
          <w:rPr>
            <w:rFonts w:ascii="Arial" w:eastAsia="Arial" w:hAnsi="Arial" w:cs="Arial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z w:val="18"/>
            <w:szCs w:val="18"/>
          </w:rPr>
          <w:delText>r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enue</w:delText>
        </w:r>
        <w:r w:rsidDel="006F149A">
          <w:rPr>
            <w:rFonts w:ascii="Arial" w:eastAsia="Arial" w:hAnsi="Arial" w:cs="Arial"/>
            <w:sz w:val="18"/>
            <w:szCs w:val="18"/>
          </w:rPr>
          <w:delText>.</w:delText>
        </w:r>
        <w:r w:rsidDel="006F149A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z w:val="18"/>
            <w:szCs w:val="18"/>
          </w:rPr>
          <w:delText>n</w:delText>
        </w:r>
        <w:r w:rsidDel="006F149A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6F149A">
          <w:rPr>
            <w:rFonts w:ascii="Arial" w:eastAsia="Arial" w:hAnsi="Arial" w:cs="Arial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ampl</w:delText>
        </w:r>
        <w:r w:rsidDel="006F149A">
          <w:rPr>
            <w:rFonts w:ascii="Arial" w:eastAsia="Arial" w:hAnsi="Arial" w:cs="Arial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abo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z w:val="18"/>
            <w:szCs w:val="18"/>
          </w:rPr>
          <w:delText>,</w:delText>
        </w:r>
        <w:r w:rsidDel="006F149A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6F149A">
          <w:rPr>
            <w:rFonts w:ascii="Arial" w:eastAsia="Arial" w:hAnsi="Arial" w:cs="Arial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6F149A">
          <w:rPr>
            <w:rFonts w:ascii="Arial" w:eastAsia="Arial" w:hAnsi="Arial" w:cs="Arial"/>
            <w:sz w:val="18"/>
            <w:szCs w:val="18"/>
          </w:rPr>
          <w:delText>r</w:delText>
        </w:r>
        <w:r w:rsidDel="006F149A">
          <w:rPr>
            <w:rFonts w:ascii="Arial" w:eastAsia="Arial" w:hAnsi="Arial" w:cs="Arial"/>
            <w:spacing w:val="17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na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6F149A">
          <w:rPr>
            <w:rFonts w:ascii="Arial" w:eastAsia="Arial" w:hAnsi="Arial" w:cs="Arial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z w:val="18"/>
            <w:szCs w:val="18"/>
          </w:rPr>
          <w:delText>s</w:delText>
        </w:r>
        <w:r w:rsidDel="006F149A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6F149A">
          <w:rPr>
            <w:rFonts w:ascii="Arial" w:eastAsia="Arial" w:hAnsi="Arial" w:cs="Arial"/>
            <w:sz w:val="18"/>
            <w:szCs w:val="18"/>
          </w:rPr>
          <w:delText>r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oug</w:delText>
        </w:r>
        <w:r w:rsidDel="006F149A">
          <w:rPr>
            <w:rFonts w:ascii="Arial" w:eastAsia="Arial" w:hAnsi="Arial" w:cs="Arial"/>
            <w:sz w:val="18"/>
            <w:szCs w:val="18"/>
          </w:rPr>
          <w:delText>h</w:delText>
        </w:r>
        <w:r w:rsidDel="006F149A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z w:val="18"/>
            <w:szCs w:val="18"/>
          </w:rPr>
          <w:delText>f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6F149A">
          <w:rPr>
            <w:rFonts w:ascii="Arial" w:eastAsia="Arial" w:hAnsi="Arial" w:cs="Arial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ge</w:delText>
        </w:r>
        <w:r w:rsidDel="006F149A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6F149A">
          <w:rPr>
            <w:rFonts w:ascii="Arial" w:eastAsia="Arial" w:hAnsi="Arial" w:cs="Arial"/>
            <w:sz w:val="18"/>
            <w:szCs w:val="18"/>
          </w:rPr>
          <w:delText>f</w:delText>
        </w:r>
        <w:r w:rsidDel="006F149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6F149A">
          <w:rPr>
            <w:rFonts w:ascii="Arial" w:eastAsia="Arial" w:hAnsi="Arial" w:cs="Arial"/>
            <w:sz w:val="18"/>
            <w:szCs w:val="18"/>
          </w:rPr>
          <w:delText>r</w:delText>
        </w:r>
        <w:r w:rsidDel="006F149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Del="006F149A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hic</w:delText>
        </w:r>
        <w:r w:rsidDel="006F149A">
          <w:rPr>
            <w:rFonts w:ascii="Arial" w:eastAsia="Arial" w:hAnsi="Arial" w:cs="Arial"/>
            <w:sz w:val="18"/>
            <w:szCs w:val="18"/>
          </w:rPr>
          <w:delText>h</w:delText>
        </w:r>
        <w:r w:rsidDel="006F149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z w:val="18"/>
            <w:szCs w:val="18"/>
          </w:rPr>
          <w:delText>r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su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6F149A">
          <w:rPr>
            <w:rFonts w:ascii="Arial" w:eastAsia="Arial" w:hAnsi="Arial" w:cs="Arial"/>
            <w:sz w:val="18"/>
            <w:szCs w:val="18"/>
          </w:rPr>
          <w:delText>ts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 xml:space="preserve"> i</w:delText>
        </w:r>
        <w:r w:rsidDel="006F149A">
          <w:rPr>
            <w:rFonts w:ascii="Arial" w:eastAsia="Arial" w:hAnsi="Arial" w:cs="Arial"/>
            <w:sz w:val="18"/>
            <w:szCs w:val="18"/>
          </w:rPr>
          <w:delText>n a</w:delText>
        </w:r>
        <w:r w:rsidDel="006F149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$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1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0</w:delText>
        </w:r>
        <w:r w:rsidDel="006F149A">
          <w:rPr>
            <w:rFonts w:ascii="Arial" w:eastAsia="Arial" w:hAnsi="Arial" w:cs="Arial"/>
            <w:sz w:val="18"/>
            <w:szCs w:val="18"/>
          </w:rPr>
          <w:delText>,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0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0</w:delText>
        </w:r>
        <w:r w:rsidDel="006F149A">
          <w:rPr>
            <w:rFonts w:ascii="Arial" w:eastAsia="Arial" w:hAnsi="Arial" w:cs="Arial"/>
            <w:sz w:val="18"/>
            <w:szCs w:val="18"/>
          </w:rPr>
          <w:delText>0</w:delText>
        </w:r>
        <w:r w:rsidDel="006F149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ch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6F149A">
          <w:rPr>
            <w:rFonts w:ascii="Arial" w:eastAsia="Arial" w:hAnsi="Arial" w:cs="Arial"/>
            <w:sz w:val="18"/>
            <w:szCs w:val="18"/>
          </w:rPr>
          <w:delText>.</w:delText>
        </w:r>
        <w:r w:rsidDel="006F149A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6F149A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6F149A">
          <w:rPr>
            <w:rFonts w:ascii="Arial" w:eastAsia="Arial" w:hAnsi="Arial" w:cs="Arial"/>
            <w:sz w:val="18"/>
            <w:szCs w:val="18"/>
          </w:rPr>
          <w:delText>rt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ipa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6F149A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6F149A">
          <w:rPr>
            <w:rFonts w:ascii="Arial" w:eastAsia="Arial" w:hAnsi="Arial" w:cs="Arial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z w:val="18"/>
            <w:szCs w:val="18"/>
          </w:rPr>
          <w:delText xml:space="preserve">c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gi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z w:val="18"/>
            <w:szCs w:val="18"/>
          </w:rPr>
          <w:delText>s</w:delText>
        </w:r>
        <w:r w:rsidDel="006F149A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$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10</w:delText>
        </w:r>
        <w:r w:rsidDel="006F149A">
          <w:rPr>
            <w:rFonts w:ascii="Arial" w:eastAsia="Arial" w:hAnsi="Arial" w:cs="Arial"/>
            <w:sz w:val="18"/>
            <w:szCs w:val="18"/>
          </w:rPr>
          <w:delText>,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0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0</w:delText>
        </w:r>
        <w:r w:rsidDel="006F149A">
          <w:rPr>
            <w:rFonts w:ascii="Arial" w:eastAsia="Arial" w:hAnsi="Arial" w:cs="Arial"/>
            <w:sz w:val="18"/>
            <w:szCs w:val="18"/>
          </w:rPr>
          <w:delText>0</w:delText>
        </w:r>
        <w:r w:rsidDel="006F149A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6F149A">
          <w:rPr>
            <w:rFonts w:ascii="Arial" w:eastAsia="Arial" w:hAnsi="Arial" w:cs="Arial"/>
            <w:sz w:val="18"/>
            <w:szCs w:val="18"/>
          </w:rPr>
          <w:delText>r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ed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46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z w:val="18"/>
            <w:szCs w:val="18"/>
          </w:rPr>
          <w:delText>to</w:delText>
        </w:r>
        <w:r w:rsidDel="006F149A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6F149A">
          <w:rPr>
            <w:rFonts w:ascii="Arial" w:eastAsia="Arial" w:hAnsi="Arial" w:cs="Arial"/>
            <w:sz w:val="18"/>
            <w:szCs w:val="18"/>
          </w:rPr>
          <w:delText>h</w:delText>
        </w:r>
        <w:r w:rsidDel="006F149A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pag</w:delText>
        </w:r>
        <w:r w:rsidDel="006F149A">
          <w:rPr>
            <w:rFonts w:ascii="Arial" w:eastAsia="Arial" w:hAnsi="Arial" w:cs="Arial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z w:val="18"/>
            <w:szCs w:val="18"/>
          </w:rPr>
          <w:delText>d</w:delText>
        </w:r>
        <w:r w:rsidDel="006F149A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z w:val="18"/>
            <w:szCs w:val="18"/>
          </w:rPr>
          <w:delText>n</w:delText>
        </w:r>
        <w:r w:rsidDel="006F149A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6F149A">
          <w:rPr>
            <w:rFonts w:ascii="Arial" w:eastAsia="Arial" w:hAnsi="Arial" w:cs="Arial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ch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6F149A">
          <w:rPr>
            <w:rFonts w:ascii="Arial" w:eastAsia="Arial" w:hAnsi="Arial" w:cs="Arial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44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6F149A">
          <w:rPr>
            <w:rFonts w:ascii="Arial" w:eastAsia="Arial" w:hAnsi="Arial" w:cs="Arial"/>
            <w:sz w:val="18"/>
            <w:szCs w:val="18"/>
          </w:rPr>
          <w:delText>r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oc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6F149A">
          <w:rPr>
            <w:rFonts w:ascii="Arial" w:eastAsia="Arial" w:hAnsi="Arial" w:cs="Arial"/>
            <w:sz w:val="18"/>
            <w:szCs w:val="18"/>
          </w:rPr>
          <w:delText>.</w:delText>
        </w:r>
        <w:r w:rsidDel="006F149A">
          <w:rPr>
            <w:rFonts w:ascii="Arial" w:eastAsia="Arial" w:hAnsi="Arial" w:cs="Arial"/>
            <w:spacing w:val="46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z w:val="18"/>
            <w:szCs w:val="18"/>
          </w:rPr>
          <w:delText>If</w:delText>
        </w:r>
        <w:r w:rsidDel="006F149A">
          <w:rPr>
            <w:rFonts w:ascii="Arial" w:eastAsia="Arial" w:hAnsi="Arial" w:cs="Arial"/>
            <w:spacing w:val="46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6F149A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6F149A">
          <w:rPr>
            <w:rFonts w:ascii="Arial" w:eastAsia="Arial" w:hAnsi="Arial" w:cs="Arial"/>
            <w:sz w:val="18"/>
            <w:szCs w:val="18"/>
          </w:rPr>
          <w:delText>ts</w:delText>
        </w:r>
        <w:r w:rsidDel="006F149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6F149A">
          <w:rPr>
            <w:rFonts w:ascii="Arial" w:eastAsia="Arial" w:hAnsi="Arial" w:cs="Arial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pa</w:delText>
        </w:r>
        <w:r w:rsidDel="006F149A">
          <w:rPr>
            <w:rFonts w:ascii="Arial" w:eastAsia="Arial" w:hAnsi="Arial" w:cs="Arial"/>
            <w:sz w:val="18"/>
            <w:szCs w:val="18"/>
          </w:rPr>
          <w:delText>r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ic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pa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6F149A">
          <w:rPr>
            <w:rFonts w:ascii="Arial" w:eastAsia="Arial" w:hAnsi="Arial" w:cs="Arial"/>
            <w:sz w:val="18"/>
            <w:szCs w:val="18"/>
          </w:rPr>
          <w:delText>n</w:delText>
        </w:r>
        <w:r w:rsidDel="006F149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bled</w:delText>
        </w:r>
        <w:r w:rsidDel="006F149A">
          <w:rPr>
            <w:rFonts w:ascii="Arial" w:eastAsia="Arial" w:hAnsi="Arial" w:cs="Arial"/>
            <w:sz w:val="18"/>
            <w:szCs w:val="18"/>
          </w:rPr>
          <w:delText>, 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6F149A">
          <w:rPr>
            <w:rFonts w:ascii="Arial" w:eastAsia="Arial" w:hAnsi="Arial" w:cs="Arial"/>
            <w:sz w:val="18"/>
            <w:szCs w:val="18"/>
          </w:rPr>
          <w:delText>n 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6F149A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pag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z w:val="18"/>
            <w:szCs w:val="18"/>
          </w:rPr>
          <w:delText>s</w:delText>
        </w:r>
        <w:r w:rsidDel="006F149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6F149A">
          <w:rPr>
            <w:rFonts w:ascii="Arial" w:eastAsia="Arial" w:hAnsi="Arial" w:cs="Arial"/>
            <w:sz w:val="18"/>
            <w:szCs w:val="18"/>
          </w:rPr>
          <w:delText>rt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ci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pa</w:delText>
        </w:r>
        <w:r w:rsidDel="006F149A">
          <w:rPr>
            <w:rFonts w:ascii="Arial" w:eastAsia="Arial" w:hAnsi="Arial" w:cs="Arial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6F149A">
          <w:rPr>
            <w:rFonts w:ascii="Arial" w:eastAsia="Arial" w:hAnsi="Arial" w:cs="Arial"/>
            <w:sz w:val="18"/>
            <w:szCs w:val="18"/>
          </w:rPr>
          <w:delText>g</w:delText>
        </w:r>
        <w:r w:rsidDel="006F149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z w:val="18"/>
            <w:szCs w:val="18"/>
          </w:rPr>
          <w:delText>n</w:delText>
        </w:r>
        <w:r w:rsidDel="006F149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6F149A">
          <w:rPr>
            <w:rFonts w:ascii="Arial" w:eastAsia="Arial" w:hAnsi="Arial" w:cs="Arial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6F149A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als</w:delText>
        </w:r>
        <w:r w:rsidDel="006F149A">
          <w:rPr>
            <w:rFonts w:ascii="Arial" w:eastAsia="Arial" w:hAnsi="Arial" w:cs="Arial"/>
            <w:sz w:val="18"/>
            <w:szCs w:val="18"/>
          </w:rPr>
          <w:delText>o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6F149A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6F149A">
          <w:rPr>
            <w:rFonts w:ascii="Arial" w:eastAsia="Arial" w:hAnsi="Arial" w:cs="Arial"/>
            <w:sz w:val="18"/>
            <w:szCs w:val="18"/>
          </w:rPr>
          <w:delText>e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6F149A">
          <w:rPr>
            <w:rFonts w:ascii="Arial" w:eastAsia="Arial" w:hAnsi="Arial" w:cs="Arial"/>
            <w:sz w:val="18"/>
            <w:szCs w:val="18"/>
          </w:rPr>
          <w:delText>rt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ci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6F149A">
          <w:rPr>
            <w:rFonts w:ascii="Arial" w:eastAsia="Arial" w:hAnsi="Arial" w:cs="Arial"/>
            <w:sz w:val="18"/>
            <w:szCs w:val="18"/>
          </w:rPr>
          <w:delText>t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6F149A">
          <w:rPr>
            <w:rFonts w:ascii="Arial" w:eastAsia="Arial" w:hAnsi="Arial" w:cs="Arial"/>
            <w:sz w:val="18"/>
            <w:szCs w:val="18"/>
          </w:rPr>
          <w:delText>n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 xml:space="preserve"> e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ab</w:delText>
        </w:r>
        <w:r w:rsidDel="006F149A">
          <w:rPr>
            <w:rFonts w:ascii="Arial" w:eastAsia="Arial" w:hAnsi="Arial" w:cs="Arial"/>
            <w:spacing w:val="-2"/>
            <w:sz w:val="18"/>
            <w:szCs w:val="18"/>
          </w:rPr>
          <w:delText>le</w:delText>
        </w:r>
        <w:r w:rsidDel="006F149A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</w:del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ass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rd   </w:t>
      </w:r>
      <w:ins w:id="129" w:author="Blake Frei" w:date="2012-05-31T11:23:00Z">
        <w:r w:rsidR="006F149A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   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proofErr w:type="gramEnd"/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pass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cha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 xml:space="preserve">r     </w:t>
      </w:r>
      <w:ins w:id="130" w:author="Blake Frei" w:date="2012-05-31T11:24:00Z">
        <w:r w:rsidR="003B2A25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     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ts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mni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proofErr w:type="spellEnd"/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626" w:lineRule="auto"/>
        <w:ind w:left="268" w:right="2677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ab/>
        <w:t>C</w:t>
      </w:r>
      <w:r>
        <w:rPr>
          <w:rFonts w:ascii="Arial" w:eastAsia="Arial" w:hAnsi="Arial" w:cs="Arial"/>
          <w:spacing w:val="1"/>
          <w:sz w:val="18"/>
          <w:szCs w:val="18"/>
        </w:rPr>
        <w:t>ons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ngl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r.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proofErr w:type="spellEnd"/>
      <w:r>
        <w:rPr>
          <w:rFonts w:ascii="Arial" w:eastAsia="Arial" w:hAnsi="Arial" w:cs="Arial"/>
          <w:sz w:val="18"/>
          <w:szCs w:val="18"/>
        </w:rPr>
        <w:tab/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anal</w:t>
      </w:r>
      <w:r>
        <w:rPr>
          <w:rFonts w:ascii="Arial" w:eastAsia="Arial" w:hAnsi="Arial" w:cs="Arial"/>
          <w:spacing w:val="-1"/>
          <w:sz w:val="18"/>
          <w:szCs w:val="18"/>
        </w:rPr>
        <w:t>ys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</w:p>
    <w:p w:rsidR="00244ECA" w:rsidRDefault="0014106B">
      <w:pPr>
        <w:spacing w:before="9" w:after="0" w:line="278" w:lineRule="auto"/>
        <w:ind w:left="3328" w:right="105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z w:val="18"/>
          <w:szCs w:val="18"/>
        </w:rPr>
        <w:t xml:space="preserve">th                                       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dep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w </w:t>
      </w:r>
      <w:r>
        <w:rPr>
          <w:rFonts w:ascii="Arial" w:eastAsia="Arial" w:hAnsi="Arial" w:cs="Arial"/>
          <w:spacing w:val="1"/>
          <w:sz w:val="18"/>
          <w:szCs w:val="18"/>
        </w:rPr>
        <w:t>man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pag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ing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tabs>
          <w:tab w:val="left" w:pos="3320"/>
        </w:tabs>
        <w:spacing w:after="0" w:line="626" w:lineRule="auto"/>
        <w:ind w:left="268" w:right="70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num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mbe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. 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use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 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14106B">
      <w:pPr>
        <w:spacing w:before="9"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rn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 xml:space="preserve">r                                   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n 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spla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mpl</w:t>
      </w:r>
      <w:r>
        <w:rPr>
          <w:rFonts w:ascii="Arial" w:eastAsia="Arial" w:hAnsi="Arial" w:cs="Arial"/>
          <w:spacing w:val="-2"/>
          <w:sz w:val="18"/>
          <w:szCs w:val="18"/>
        </w:rPr>
        <w:t>at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z w:val="18"/>
          <w:szCs w:val="18"/>
        </w:rPr>
        <w:t>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8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 C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s                      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pla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rt.</w:t>
      </w:r>
      <w:ins w:id="131" w:author="Blake Frei" w:date="2012-05-31T11:27:00Z">
        <w:r w:rsidR="003B2A25">
          <w:rPr>
            <w:rFonts w:ascii="Arial" w:eastAsia="Arial" w:hAnsi="Arial" w:cs="Arial"/>
            <w:sz w:val="18"/>
            <w:szCs w:val="18"/>
          </w:rPr>
          <w:t xml:space="preserve"> Add to </w:t>
        </w:r>
        <w:proofErr w:type="spellStart"/>
        <w:r w:rsidR="003B2A25">
          <w:rPr>
            <w:rFonts w:ascii="Arial" w:eastAsia="Arial" w:hAnsi="Arial" w:cs="Arial"/>
            <w:sz w:val="18"/>
            <w:szCs w:val="18"/>
          </w:rPr>
          <w:t>prev</w:t>
        </w:r>
      </w:ins>
      <w:proofErr w:type="spellEnd"/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r-C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k                                      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r)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oun</w:t>
      </w:r>
      <w:r>
        <w:rPr>
          <w:rFonts w:ascii="Arial" w:eastAsia="Arial" w:hAnsi="Arial" w:cs="Arial"/>
          <w:sz w:val="18"/>
          <w:szCs w:val="18"/>
        </w:rPr>
        <w:t>t to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ked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cos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ck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ki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ab/>
        <w:t>A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coo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ile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</w:p>
    <w:p w:rsidR="00244ECA" w:rsidRDefault="0014106B">
      <w:pPr>
        <w:spacing w:before="33" w:after="0" w:line="240" w:lineRule="auto"/>
        <w:ind w:left="3328" w:right="-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mni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PHP</w:t>
      </w:r>
      <w:ins w:id="132" w:author="Blake Frei" w:date="2012-05-31T11:28:00Z">
        <w:r w:rsidR="003B2A25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               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PHP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r-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pla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embedd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lan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ua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 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u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te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PHP-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re tr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jus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ik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gula</w:t>
      </w:r>
      <w:r>
        <w:rPr>
          <w:rFonts w:ascii="Arial" w:eastAsia="Arial" w:hAnsi="Arial" w:cs="Arial"/>
          <w:sz w:val="18"/>
          <w:szCs w:val="18"/>
        </w:rPr>
        <w:t>r H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page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edi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ula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pages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lug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         </w:t>
      </w:r>
      <w:ins w:id="133" w:author="Blake Frei" w:date="2012-05-31T11:28:00Z">
        <w:r w:rsidR="003B2A25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modi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Ja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ip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cod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ampl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 t</w:t>
      </w:r>
      <w:r>
        <w:rPr>
          <w:rFonts w:ascii="Arial" w:eastAsia="Arial" w:hAnsi="Arial" w:cs="Arial"/>
          <w:spacing w:val="1"/>
          <w:sz w:val="18"/>
          <w:szCs w:val="18"/>
        </w:rPr>
        <w:t>oo</w:t>
      </w:r>
      <w:r>
        <w:rPr>
          <w:rFonts w:ascii="Arial" w:eastAsia="Arial" w:hAnsi="Arial" w:cs="Arial"/>
          <w:spacing w:val="-2"/>
          <w:sz w:val="18"/>
          <w:szCs w:val="18"/>
        </w:rPr>
        <w:t>lb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r.</w:t>
      </w:r>
      <w:proofErr w:type="gram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ug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apab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u 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z w:val="18"/>
          <w:szCs w:val="18"/>
        </w:rPr>
        <w:t>re f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app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opu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z w:val="18"/>
          <w:szCs w:val="18"/>
        </w:rPr>
        <w:t>r 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lu</w:t>
      </w:r>
      <w:r>
        <w:rPr>
          <w:rFonts w:ascii="Arial" w:eastAsia="Arial" w:hAnsi="Arial" w:cs="Arial"/>
          <w:spacing w:val="-2"/>
          <w:sz w:val="18"/>
          <w:szCs w:val="18"/>
        </w:rPr>
        <w:t>g-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opu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lug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um</w:t>
      </w:r>
      <w:r>
        <w:rPr>
          <w:rFonts w:ascii="Arial" w:eastAsia="Arial" w:hAnsi="Arial" w:cs="Arial"/>
          <w:spacing w:val="-2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re</w:t>
      </w:r>
    </w:p>
    <w:p w:rsidR="00244ECA" w:rsidRDefault="00244ECA">
      <w:pPr>
        <w:spacing w:after="0"/>
        <w:sectPr w:rsidR="00244ECA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RDefault="00244ECA">
      <w:pPr>
        <w:spacing w:before="3" w:after="0" w:line="150" w:lineRule="exact"/>
        <w:rPr>
          <w:sz w:val="15"/>
          <w:szCs w:val="15"/>
        </w:rPr>
      </w:pPr>
    </w:p>
    <w:p w:rsidR="00244ECA" w:rsidRDefault="0014106B">
      <w:pPr>
        <w:spacing w:before="37" w:after="0" w:line="240" w:lineRule="auto"/>
        <w:ind w:left="3328" w:right="3171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a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po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dis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ece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rn</w:t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rn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pacing w:val="-2"/>
          <w:sz w:val="18"/>
          <w:szCs w:val="18"/>
        </w:rPr>
        <w:t>ld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u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yz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)</w:t>
      </w:r>
    </w:p>
    <w:p w:rsidR="00244ECA" w:rsidRDefault="0014106B">
      <w:pPr>
        <w:spacing w:before="33" w:after="0" w:line="240" w:lineRule="auto"/>
        <w:ind w:left="3295" w:right="4185"/>
        <w:jc w:val="center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</w:t>
      </w:r>
      <w:ins w:id="134" w:author="Blake Frei" w:date="2012-05-31T11:29:00Z">
        <w:r w:rsidR="003B2A25">
          <w:rPr>
            <w:rFonts w:ascii="Arial" w:eastAsia="Arial" w:hAnsi="Arial" w:cs="Arial"/>
            <w:sz w:val="18"/>
            <w:szCs w:val="18"/>
          </w:rPr>
          <w:t xml:space="preserve"> add to pattern builder</w:t>
        </w:r>
      </w:ins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iou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 xml:space="preserve">e                  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u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 f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sho</w:t>
      </w:r>
      <w:r>
        <w:rPr>
          <w:rFonts w:ascii="Arial" w:eastAsia="Arial" w:hAnsi="Arial" w:cs="Arial"/>
          <w:sz w:val="18"/>
          <w:szCs w:val="18"/>
        </w:rPr>
        <w:t xml:space="preserve">w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 fr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ge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iou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z w:val="18"/>
          <w:szCs w:val="18"/>
        </w:rPr>
        <w:t xml:space="preserve">w                           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ap</w:t>
      </w:r>
      <w:r>
        <w:rPr>
          <w:rFonts w:ascii="Arial" w:eastAsia="Arial" w:hAnsi="Arial" w:cs="Arial"/>
          <w:spacing w:val="-2"/>
          <w:sz w:val="18"/>
          <w:szCs w:val="18"/>
        </w:rPr>
        <w:t>hi</w:t>
      </w:r>
      <w:r>
        <w:rPr>
          <w:rFonts w:ascii="Arial" w:eastAsia="Arial" w:hAnsi="Arial" w:cs="Arial"/>
          <w:spacing w:val="1"/>
          <w:sz w:val="18"/>
          <w:szCs w:val="18"/>
        </w:rPr>
        <w:t>call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mos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pag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1"/>
          <w:sz w:val="18"/>
          <w:szCs w:val="18"/>
        </w:rPr>
        <w:t>hig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lig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4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5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ima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 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ll</w:t>
      </w:r>
      <w:r>
        <w:rPr>
          <w:rFonts w:ascii="Arial" w:eastAsia="Arial" w:hAnsi="Arial" w:cs="Arial"/>
          <w:sz w:val="18"/>
          <w:szCs w:val="18"/>
        </w:rPr>
        <w:t xml:space="preserve">s                          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In 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te 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ing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Om</w:t>
      </w:r>
      <w:r>
        <w:rPr>
          <w:rFonts w:ascii="Arial" w:eastAsia="Arial" w:hAnsi="Arial" w:cs="Arial"/>
          <w:spacing w:val="1"/>
          <w:sz w:val="18"/>
          <w:szCs w:val="18"/>
        </w:rPr>
        <w:t>ni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seq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mni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proofErr w:type="spellEnd"/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t.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amp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s_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z w:val="18"/>
          <w:szCs w:val="18"/>
        </w:rPr>
        <w:t>=</w:t>
      </w:r>
      <w:r>
        <w:rPr>
          <w:rFonts w:ascii="Arial" w:eastAsia="Arial" w:hAnsi="Arial" w:cs="Arial"/>
          <w:spacing w:val="-2"/>
          <w:sz w:val="18"/>
          <w:szCs w:val="18"/>
        </w:rPr>
        <w:t>”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proofErr w:type="gramStart"/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>123</w:t>
      </w:r>
      <w:proofErr w:type="gramEnd"/>
      <w:r>
        <w:rPr>
          <w:rFonts w:ascii="Arial" w:eastAsia="Arial" w:hAnsi="Arial" w:cs="Arial"/>
          <w:sz w:val="18"/>
          <w:szCs w:val="18"/>
        </w:rPr>
        <w:t>”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”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ima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5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y</w:t>
      </w:r>
      <w:ins w:id="135" w:author="Blake Frei" w:date="2012-05-31T11:31:00Z">
        <w:r w:rsidR="003B2A25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mni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e’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ta r</w:t>
      </w:r>
      <w:r>
        <w:rPr>
          <w:rFonts w:ascii="Arial" w:eastAsia="Arial" w:hAnsi="Arial" w:cs="Arial"/>
          <w:spacing w:val="1"/>
          <w:sz w:val="18"/>
          <w:szCs w:val="18"/>
        </w:rPr>
        <w:t>emo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. 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inc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odu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 </w:t>
      </w:r>
      <w:ins w:id="136" w:author="Blake Frei" w:date="2012-05-31T11:35:00Z">
        <w:r w:rsidR="003D7FA6">
          <w:rPr>
            <w:rFonts w:ascii="Arial" w:eastAsia="Arial" w:hAnsi="Arial" w:cs="Arial"/>
            <w:sz w:val="18"/>
            <w:szCs w:val="18"/>
          </w:rPr>
          <w:t>no</w:t>
        </w:r>
      </w:ins>
      <w:proofErr w:type="gramEnd"/>
      <w:r>
        <w:rPr>
          <w:rFonts w:ascii="Arial" w:eastAsia="Arial" w:hAnsi="Arial" w:cs="Arial"/>
          <w:sz w:val="18"/>
          <w:szCs w:val="18"/>
        </w:rPr>
        <w:t xml:space="preserve">                                             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e 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 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ue</w:t>
      </w:r>
      <w:r>
        <w:rPr>
          <w:rFonts w:ascii="Arial" w:eastAsia="Arial" w:hAnsi="Arial" w:cs="Arial"/>
          <w:sz w:val="18"/>
          <w:szCs w:val="18"/>
        </w:rPr>
        <w:t xml:space="preserve">s  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 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 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s  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iabl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; 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.,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=”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ego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;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t;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q</w:t>
      </w:r>
      <w:r>
        <w:rPr>
          <w:rFonts w:ascii="Arial" w:eastAsia="Arial" w:hAnsi="Arial" w:cs="Arial"/>
          <w:spacing w:val="1"/>
          <w:sz w:val="18"/>
          <w:szCs w:val="18"/>
        </w:rPr>
        <w:t>uan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;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;”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 xml:space="preserve">e                               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oduc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s 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ts 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go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uan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ins w:id="137" w:author="Blake Frei" w:date="2012-05-31T11:36:00Z">
        <w:r w:rsidR="003D7FA6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sz w:val="18"/>
          <w:szCs w:val="18"/>
        </w:rPr>
        <w:t>li</w:t>
      </w:r>
      <w:r>
        <w:rPr>
          <w:rFonts w:ascii="Arial" w:eastAsia="Arial" w:hAnsi="Arial" w:cs="Arial"/>
          <w:i/>
          <w:spacing w:val="-2"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sz w:val="18"/>
          <w:szCs w:val="18"/>
        </w:rPr>
        <w:t>n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pacing w:val="-2"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v</w:t>
      </w:r>
      <w:r>
        <w:rPr>
          <w:rFonts w:ascii="Arial" w:eastAsia="Arial" w:hAnsi="Arial" w:cs="Arial"/>
          <w:i/>
          <w:spacing w:val="-2"/>
          <w:sz w:val="18"/>
          <w:szCs w:val="18"/>
        </w:rPr>
        <w:t>i</w:t>
      </w:r>
      <w:r>
        <w:rPr>
          <w:rFonts w:ascii="Arial" w:eastAsia="Arial" w:hAnsi="Arial" w:cs="Arial"/>
          <w:i/>
          <w:spacing w:val="1"/>
          <w:sz w:val="18"/>
          <w:szCs w:val="18"/>
        </w:rPr>
        <w:t>ce</w:t>
      </w:r>
      <w:r>
        <w:rPr>
          <w:rFonts w:ascii="Arial" w:eastAsia="Arial" w:hAnsi="Arial" w:cs="Arial"/>
          <w:i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14106B">
      <w:pPr>
        <w:tabs>
          <w:tab w:val="left" w:pos="3320"/>
        </w:tabs>
        <w:spacing w:after="0" w:line="540" w:lineRule="atLeast"/>
        <w:ind w:left="268" w:right="10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omo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ins w:id="138" w:author="Blake Frei" w:date="2012-05-31T11:36:00Z">
        <w:r w:rsidR="000409DF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uc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.</w:t>
      </w:r>
      <w:ins w:id="139" w:author="Blake Frei" w:date="2012-05-31T11:36:00Z">
        <w:r w:rsidR="000409DF">
          <w:rPr>
            <w:rFonts w:ascii="Arial" w:eastAsia="Arial" w:hAnsi="Arial" w:cs="Arial"/>
            <w:sz w:val="18"/>
            <w:szCs w:val="18"/>
          </w:rPr>
          <w:t xml:space="preserve"> </w:t>
        </w:r>
      </w:ins>
      <w:r>
        <w:rPr>
          <w:rFonts w:ascii="Arial" w:eastAsia="Arial" w:hAnsi="Arial" w:cs="Arial"/>
          <w:sz w:val="18"/>
          <w:szCs w:val="18"/>
        </w:rPr>
        <w:t xml:space="preserve"> Pr</w:t>
      </w:r>
      <w:r>
        <w:rPr>
          <w:rFonts w:ascii="Arial" w:eastAsia="Arial" w:hAnsi="Arial" w:cs="Arial"/>
          <w:spacing w:val="1"/>
          <w:sz w:val="18"/>
          <w:szCs w:val="18"/>
        </w:rPr>
        <w:t>ope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z w:val="18"/>
          <w:szCs w:val="18"/>
        </w:rPr>
        <w:tab/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cha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amp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</w:p>
    <w:p w:rsidR="00244ECA" w:rsidRDefault="0014106B">
      <w:pPr>
        <w:spacing w:before="33" w:after="0" w:line="278" w:lineRule="auto"/>
        <w:ind w:left="3328" w:right="110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o</w:t>
      </w:r>
      <w:proofErr w:type="gram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channe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chan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 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f</w:t>
      </w:r>
      <w:r>
        <w:rPr>
          <w:rFonts w:ascii="Arial" w:eastAsia="Arial" w:hAnsi="Arial" w:cs="Arial"/>
          <w:spacing w:val="1"/>
          <w:sz w:val="18"/>
          <w:szCs w:val="18"/>
        </w:rPr>
        <w:t>ollo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sub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ab/>
        <w:t>Pr</w:t>
      </w:r>
      <w:r>
        <w:rPr>
          <w:rFonts w:ascii="Arial" w:eastAsia="Arial" w:hAnsi="Arial" w:cs="Arial"/>
          <w:spacing w:val="1"/>
          <w:sz w:val="18"/>
          <w:szCs w:val="18"/>
        </w:rPr>
        <w:t>ope</w:t>
      </w:r>
      <w:r>
        <w:rPr>
          <w:rFonts w:ascii="Arial" w:eastAsia="Arial" w:hAnsi="Arial" w:cs="Arial"/>
          <w:sz w:val="18"/>
          <w:szCs w:val="18"/>
        </w:rPr>
        <w:t xml:space="preserve">rty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 xml:space="preserve">) 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bu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m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n</w:t>
      </w:r>
    </w:p>
    <w:p w:rsidR="00244ECA" w:rsidRDefault="0014106B">
      <w:pPr>
        <w:spacing w:before="33" w:after="0" w:line="240" w:lineRule="auto"/>
        <w:ind w:left="3328" w:right="509"/>
        <w:jc w:val="both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odul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proofErr w:type="spell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l</w:t>
      </w:r>
      <w:ins w:id="140" w:author="Blake Frei" w:date="2012-05-31T11:37:00Z">
        <w:r w:rsidR="000409DF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rd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z w:val="18"/>
          <w:szCs w:val="18"/>
        </w:rPr>
        <w:t xml:space="preserve">re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14106B">
      <w:pPr>
        <w:spacing w:before="33" w:after="0" w:line="278" w:lineRule="auto"/>
        <w:ind w:left="3328" w:right="1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ompu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ck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 xml:space="preserve">ta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),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she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w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r</w:t>
      </w:r>
      <w:r>
        <w:rPr>
          <w:rFonts w:ascii="Arial" w:eastAsia="Arial" w:hAnsi="Arial" w:cs="Arial"/>
          <w:spacing w:val="1"/>
          <w:sz w:val="18"/>
          <w:szCs w:val="18"/>
        </w:rPr>
        <w:t>ecei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cei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ins w:id="141" w:author="Blake Frei" w:date="2012-05-31T11:37:00Z">
        <w:r w:rsidR="000409DF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  <w:t xml:space="preserve">A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use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b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 xml:space="preserve">te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By</w:t>
      </w:r>
    </w:p>
    <w:p w:rsidR="00244ECA" w:rsidRDefault="0014106B">
      <w:pPr>
        <w:spacing w:before="33" w:after="0" w:line="240" w:lineRule="auto"/>
        <w:ind w:left="3328" w:right="111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cep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proofErr w:type="gramEnd"/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can</w:t>
      </w:r>
      <w:r>
        <w:rPr>
          <w:rFonts w:ascii="Arial" w:eastAsia="Arial" w:hAnsi="Arial" w:cs="Arial"/>
          <w:sz w:val="18"/>
          <w:szCs w:val="18"/>
        </w:rPr>
        <w:t>:</w:t>
      </w:r>
    </w:p>
    <w:p w:rsidR="00244ECA" w:rsidRDefault="00244ECA">
      <w:pPr>
        <w:spacing w:after="0"/>
        <w:jc w:val="both"/>
        <w:sectPr w:rsidR="00244ECA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RDefault="00244ECA">
      <w:pPr>
        <w:spacing w:before="3" w:after="0" w:line="150" w:lineRule="exact"/>
        <w:rPr>
          <w:sz w:val="15"/>
          <w:szCs w:val="15"/>
        </w:rPr>
      </w:pPr>
    </w:p>
    <w:p w:rsidR="00244ECA" w:rsidRDefault="0014106B">
      <w:pPr>
        <w:spacing w:before="37" w:after="0" w:line="278" w:lineRule="auto"/>
        <w:ind w:left="3328" w:right="1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sz w:val="18"/>
          <w:szCs w:val="18"/>
        </w:rPr>
        <w:t>ac</w:t>
      </w:r>
      <w:r>
        <w:rPr>
          <w:rFonts w:ascii="Arial" w:eastAsia="Arial" w:hAnsi="Arial" w:cs="Arial"/>
          <w:i/>
          <w:spacing w:val="-2"/>
          <w:sz w:val="18"/>
          <w:szCs w:val="18"/>
        </w:rPr>
        <w:t>h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abo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). </w:t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 r</w:t>
      </w:r>
      <w:r>
        <w:rPr>
          <w:rFonts w:ascii="Arial" w:eastAsia="Arial" w:hAnsi="Arial" w:cs="Arial"/>
          <w:spacing w:val="1"/>
          <w:sz w:val="18"/>
          <w:szCs w:val="18"/>
        </w:rPr>
        <w:t>equ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 fr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</w:p>
    <w:p w:rsidR="00244ECA" w:rsidRDefault="0014106B">
      <w:pPr>
        <w:tabs>
          <w:tab w:val="left" w:pos="3320"/>
        </w:tabs>
        <w:spacing w:before="37" w:after="0" w:line="540" w:lineRule="exact"/>
        <w:ind w:left="268" w:right="10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ab/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t.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ID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ID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kee</w:t>
      </w:r>
      <w:r>
        <w:rPr>
          <w:rFonts w:ascii="Arial" w:eastAsia="Arial" w:hAnsi="Arial" w:cs="Arial"/>
          <w:sz w:val="18"/>
          <w:szCs w:val="18"/>
        </w:rPr>
        <w:t xml:space="preserve">p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m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oun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</w:p>
    <w:p w:rsidR="00244ECA" w:rsidRDefault="0014106B">
      <w:pPr>
        <w:spacing w:after="0" w:line="170" w:lineRule="exact"/>
        <w:ind w:left="3295" w:right="5286"/>
        <w:jc w:val="center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  <w:proofErr w:type="gramEnd"/>
    </w:p>
    <w:p w:rsidR="00244ECA" w:rsidRDefault="00244ECA">
      <w:pPr>
        <w:spacing w:before="7" w:after="0" w:line="170" w:lineRule="exact"/>
        <w:rPr>
          <w:sz w:val="17"/>
          <w:szCs w:val="17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40" w:lineRule="auto"/>
        <w:ind w:left="16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Q</w:t>
      </w:r>
    </w:p>
    <w:p w:rsidR="00244ECA" w:rsidRDefault="00244ECA">
      <w:pPr>
        <w:spacing w:before="16"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10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ue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Str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g  </w:t>
      </w:r>
      <w:ins w:id="142" w:author="Blake Frei" w:date="2012-05-31T11:39:00Z">
        <w:r w:rsidR="000409DF">
          <w:rPr>
            <w:rFonts w:ascii="Arial" w:eastAsia="Arial" w:hAnsi="Arial" w:cs="Arial"/>
            <w:sz w:val="18"/>
            <w:szCs w:val="18"/>
          </w:rPr>
          <w:t>no</w:t>
        </w:r>
      </w:ins>
      <w:proofErr w:type="gramEnd"/>
      <w:r>
        <w:rPr>
          <w:rFonts w:ascii="Arial" w:eastAsia="Arial" w:hAnsi="Arial" w:cs="Arial"/>
          <w:sz w:val="18"/>
          <w:szCs w:val="18"/>
        </w:rPr>
        <w:t xml:space="preserve">                                     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"</w:t>
      </w:r>
      <w:r>
        <w:rPr>
          <w:rFonts w:ascii="Arial" w:eastAsia="Arial" w:hAnsi="Arial" w:cs="Arial"/>
          <w:spacing w:val="1"/>
          <w:sz w:val="18"/>
          <w:szCs w:val="18"/>
        </w:rPr>
        <w:t>?</w:t>
      </w:r>
      <w:r>
        <w:rPr>
          <w:rFonts w:ascii="Arial" w:eastAsia="Arial" w:hAnsi="Arial" w:cs="Arial"/>
          <w:sz w:val="18"/>
          <w:szCs w:val="18"/>
        </w:rPr>
        <w:t>"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UR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RL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7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ue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                    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lpha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e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ni</w:t>
      </w:r>
      <w:r>
        <w:rPr>
          <w:rFonts w:ascii="Arial" w:eastAsia="Arial" w:hAnsi="Arial" w:cs="Arial"/>
          <w:spacing w:val="1"/>
          <w:sz w:val="18"/>
          <w:szCs w:val="18"/>
        </w:rPr>
        <w:t>quel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ts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pla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 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ebsi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que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?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UR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ample</w:t>
      </w:r>
      <w:r>
        <w:rPr>
          <w:rFonts w:ascii="Arial" w:eastAsia="Arial" w:hAnsi="Arial" w:cs="Arial"/>
          <w:sz w:val="18"/>
          <w:szCs w:val="18"/>
        </w:rPr>
        <w:t>,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URL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hyperlink r:id="rId9"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h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tt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p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: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//ww</w:t>
        </w:r>
        <w:r>
          <w:rPr>
            <w:rFonts w:ascii="Arial" w:eastAsia="Arial" w:hAnsi="Arial" w:cs="Arial"/>
            <w:color w:val="0000FF"/>
            <w:spacing w:val="-3"/>
            <w:sz w:val="18"/>
            <w:szCs w:val="18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m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y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si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m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?c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d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=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1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234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5</w:t>
        </w:r>
        <w:r>
          <w:rPr>
            <w:rFonts w:ascii="Arial" w:eastAsia="Arial" w:hAnsi="Arial" w:cs="Arial"/>
            <w:color w:val="0000FF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a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que</w:t>
      </w:r>
      <w:r>
        <w:rPr>
          <w:rFonts w:ascii="Arial" w:eastAsia="Arial" w:hAnsi="Arial" w:cs="Arial"/>
          <w:color w:val="000000"/>
          <w:sz w:val="18"/>
          <w:szCs w:val="18"/>
        </w:rPr>
        <w:t>ry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pa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me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‘12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3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45</w:t>
      </w:r>
      <w:r>
        <w:rPr>
          <w:rFonts w:ascii="Arial" w:eastAsia="Arial" w:hAnsi="Arial" w:cs="Arial"/>
          <w:color w:val="000000"/>
          <w:sz w:val="18"/>
          <w:szCs w:val="18"/>
        </w:rPr>
        <w:t>.’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ls</w:t>
      </w:r>
      <w:r>
        <w:rPr>
          <w:rFonts w:ascii="Arial" w:eastAsia="Arial" w:hAnsi="Arial" w:cs="Arial"/>
          <w:color w:val="000000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00"/>
          <w:spacing w:val="-1"/>
          <w:sz w:val="18"/>
          <w:szCs w:val="18"/>
        </w:rPr>
        <w:t>Q</w:t>
      </w:r>
      <w:r>
        <w:rPr>
          <w:rFonts w:ascii="Arial" w:eastAsia="Arial" w:hAnsi="Arial" w:cs="Arial"/>
          <w:i/>
          <w:color w:val="000000"/>
          <w:spacing w:val="1"/>
          <w:sz w:val="18"/>
          <w:szCs w:val="18"/>
        </w:rPr>
        <w:t>ue</w:t>
      </w:r>
      <w:r>
        <w:rPr>
          <w:rFonts w:ascii="Arial" w:eastAsia="Arial" w:hAnsi="Arial" w:cs="Arial"/>
          <w:i/>
          <w:color w:val="000000"/>
          <w:sz w:val="18"/>
          <w:szCs w:val="18"/>
        </w:rPr>
        <w:t>ry</w:t>
      </w:r>
      <w:r>
        <w:rPr>
          <w:rFonts w:ascii="Arial" w:eastAsia="Arial" w:hAnsi="Arial" w:cs="Arial"/>
          <w:i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00"/>
          <w:sz w:val="18"/>
          <w:szCs w:val="18"/>
        </w:rPr>
        <w:t>Str</w:t>
      </w:r>
      <w:r>
        <w:rPr>
          <w:rFonts w:ascii="Arial" w:eastAsia="Arial" w:hAnsi="Arial" w:cs="Arial"/>
          <w:i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i/>
          <w:color w:val="000000"/>
          <w:spacing w:val="-2"/>
          <w:sz w:val="18"/>
          <w:szCs w:val="18"/>
        </w:rPr>
        <w:t>n</w:t>
      </w:r>
      <w:r>
        <w:rPr>
          <w:rFonts w:ascii="Arial" w:eastAsia="Arial" w:hAnsi="Arial" w:cs="Arial"/>
          <w:i/>
          <w:color w:val="000000"/>
          <w:spacing w:val="1"/>
          <w:sz w:val="18"/>
          <w:szCs w:val="18"/>
        </w:rPr>
        <w:t>g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:rsidR="00244ECA" w:rsidRDefault="00244ECA">
      <w:pPr>
        <w:spacing w:before="8" w:after="0" w:line="140" w:lineRule="exact"/>
        <w:rPr>
          <w:sz w:val="14"/>
          <w:szCs w:val="14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40" w:lineRule="auto"/>
        <w:ind w:left="16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R</w:t>
      </w:r>
    </w:p>
    <w:p w:rsidR="00244ECA" w:rsidRDefault="00244ECA">
      <w:pPr>
        <w:spacing w:before="16"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edi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ins w:id="143" w:author="Blake Frei" w:date="2012-05-31T11:39:00Z">
        <w:r w:rsidR="000409DF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  <w:t>R</w:t>
      </w:r>
      <w:r>
        <w:rPr>
          <w:rFonts w:ascii="Arial" w:eastAsia="Arial" w:hAnsi="Arial" w:cs="Arial"/>
          <w:spacing w:val="1"/>
          <w:sz w:val="18"/>
          <w:szCs w:val="18"/>
        </w:rPr>
        <w:t>edi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ne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loc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domai</w:t>
      </w:r>
      <w:r>
        <w:rPr>
          <w:rFonts w:ascii="Arial" w:eastAsia="Arial" w:hAnsi="Arial" w:cs="Arial"/>
          <w:sz w:val="18"/>
          <w:szCs w:val="18"/>
        </w:rPr>
        <w:t>n</w:t>
      </w:r>
      <w:proofErr w:type="gramEnd"/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URL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14106B">
      <w:pPr>
        <w:spacing w:before="33" w:after="0" w:line="278" w:lineRule="auto"/>
        <w:ind w:left="3328" w:right="1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 D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 xml:space="preserve">rt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 xml:space="preserve">ta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UR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cula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UR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amp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rt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ain</w:t>
      </w:r>
      <w:r>
        <w:rPr>
          <w:rFonts w:ascii="Arial" w:eastAsia="Arial" w:hAnsi="Arial" w:cs="Arial"/>
          <w:sz w:val="18"/>
          <w:szCs w:val="18"/>
        </w:rPr>
        <w:t>. 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mni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sul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hel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e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 UR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626" w:lineRule="auto"/>
        <w:ind w:left="268" w:right="815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. 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n</w:t>
      </w:r>
      <w:ins w:id="144" w:author="Blake Frei" w:date="2012-05-31T11:41:00Z">
        <w:r w:rsidR="000409DF">
          <w:rPr>
            <w:rFonts w:ascii="Arial" w:eastAsia="Arial" w:hAnsi="Arial" w:cs="Arial"/>
            <w:sz w:val="18"/>
            <w:szCs w:val="18"/>
          </w:rPr>
          <w:t xml:space="preserve"> report</w:t>
        </w:r>
      </w:ins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dom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14106B">
      <w:pPr>
        <w:spacing w:before="9"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eloa</w:t>
      </w:r>
      <w:r>
        <w:rPr>
          <w:rFonts w:ascii="Arial" w:eastAsia="Arial" w:hAnsi="Arial" w:cs="Arial"/>
          <w:sz w:val="18"/>
          <w:szCs w:val="18"/>
        </w:rPr>
        <w:t>d</w:t>
      </w:r>
      <w:ins w:id="145" w:author="Blake Frei" w:date="2012-05-31T11:41:00Z">
        <w:r w:rsidR="000409DF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          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A</w:t>
      </w:r>
      <w:proofErr w:type="gramEnd"/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eque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een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oa</w:t>
      </w:r>
      <w:r>
        <w:rPr>
          <w:rFonts w:ascii="Arial" w:eastAsia="Arial" w:hAnsi="Arial" w:cs="Arial"/>
          <w:sz w:val="18"/>
          <w:szCs w:val="18"/>
        </w:rPr>
        <w:t>d B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bu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z w:val="18"/>
          <w:szCs w:val="18"/>
        </w:rPr>
        <w:t>t 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sul</w:t>
      </w:r>
      <w:r>
        <w:rPr>
          <w:rFonts w:ascii="Arial" w:eastAsia="Arial" w:hAnsi="Arial" w:cs="Arial"/>
          <w:sz w:val="18"/>
          <w:szCs w:val="18"/>
        </w:rPr>
        <w:t>t 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quen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ple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nloa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oul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bee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8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 xml:space="preserve">rt      </w:t>
      </w:r>
      <w:ins w:id="146" w:author="Blake Frei" w:date="2012-05-31T11:41:00Z">
        <w:r w:rsidR="000409DF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     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nlin</w:t>
      </w:r>
      <w:r>
        <w:rPr>
          <w:rFonts w:ascii="Arial" w:eastAsia="Arial" w:hAnsi="Arial" w:cs="Arial"/>
          <w:sz w:val="18"/>
          <w:szCs w:val="18"/>
        </w:rPr>
        <w:t>e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4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spla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after="0"/>
        <w:jc w:val="both"/>
        <w:sectPr w:rsidR="00244ECA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RDefault="00244ECA">
      <w:pPr>
        <w:spacing w:before="13" w:after="0" w:line="260" w:lineRule="exact"/>
        <w:rPr>
          <w:sz w:val="26"/>
          <w:szCs w:val="26"/>
        </w:rPr>
      </w:pPr>
    </w:p>
    <w:p w:rsidR="00244ECA" w:rsidRDefault="0014106B">
      <w:pPr>
        <w:spacing w:before="37"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                                           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humbna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shb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proofErr w:type="gramEnd"/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qu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– 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    </w:t>
      </w:r>
      <w:ins w:id="147" w:author="Blake Frei" w:date="2012-05-31T11:42:00Z">
        <w:r w:rsidR="00A76650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gene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lis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ail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ins w:id="148" w:author="Blake Frei" w:date="2012-05-31T11:42:00Z">
        <w:r w:rsidR="00A76650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cce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 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p 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gene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rt-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 xml:space="preserve">s </w:t>
      </w:r>
      <w:ins w:id="149" w:author="Blake Frei" w:date="2012-05-31T11:46:00Z">
        <w:r w:rsidR="00CB6B1F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ppl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onl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ing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als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"h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ens</w:t>
      </w:r>
      <w:r>
        <w:rPr>
          <w:rFonts w:ascii="Arial" w:eastAsia="Arial" w:hAnsi="Arial" w:cs="Arial"/>
          <w:sz w:val="18"/>
          <w:szCs w:val="18"/>
        </w:rPr>
        <w:t>"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 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proofErr w:type="gramEnd"/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mbe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(Pr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mpa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z w:val="18"/>
          <w:szCs w:val="18"/>
        </w:rPr>
        <w:t>d (C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-</w:t>
      </w:r>
      <w:proofErr w:type="spellStart"/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oug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-2"/>
          <w:sz w:val="18"/>
          <w:szCs w:val="18"/>
        </w:rPr>
        <w:t>)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pea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It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1"/>
          <w:sz w:val="18"/>
          <w:szCs w:val="18"/>
        </w:rPr>
        <w:t>dis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B</w:t>
      </w:r>
      <w:r>
        <w:rPr>
          <w:rFonts w:ascii="Arial" w:eastAsia="Arial" w:hAnsi="Arial" w:cs="Arial"/>
          <w:spacing w:val="1"/>
          <w:sz w:val="18"/>
          <w:szCs w:val="18"/>
        </w:rPr>
        <w:t>ase</w:t>
      </w:r>
      <w:r>
        <w:rPr>
          <w:rFonts w:ascii="Arial" w:eastAsia="Arial" w:hAnsi="Arial" w:cs="Arial"/>
          <w:sz w:val="18"/>
          <w:szCs w:val="18"/>
        </w:rPr>
        <w:t>”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nu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 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te                                       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del w:id="150" w:author="Blake Frei" w:date="2012-05-31T11:46:00Z"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CB6B1F">
          <w:rPr>
            <w:rFonts w:ascii="Arial" w:eastAsia="Arial" w:hAnsi="Arial" w:cs="Arial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r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rt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te 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mo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fu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nda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l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le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l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B6B1F">
          <w:rPr>
            <w:rFonts w:ascii="Arial" w:eastAsia="Arial" w:hAnsi="Arial" w:cs="Arial"/>
            <w:sz w:val="18"/>
            <w:szCs w:val="18"/>
          </w:rPr>
          <w:delText>n</w:delText>
        </w:r>
        <w:r w:rsidDel="00CB6B1F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z w:val="18"/>
            <w:szCs w:val="18"/>
          </w:rPr>
          <w:delText>n</w:delText>
        </w:r>
        <w:r w:rsidDel="00CB6B1F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z w:val="18"/>
            <w:szCs w:val="18"/>
          </w:rPr>
          <w:delText>C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z w:val="18"/>
            <w:szCs w:val="18"/>
          </w:rPr>
          <w:delText>t r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CB6B1F">
          <w:rPr>
            <w:rFonts w:ascii="Arial" w:eastAsia="Arial" w:hAnsi="Arial" w:cs="Arial"/>
            <w:sz w:val="18"/>
            <w:szCs w:val="18"/>
          </w:rPr>
          <w:delText>rt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ng</w:delText>
        </w:r>
        <w:r w:rsidDel="00CB6B1F">
          <w:rPr>
            <w:rFonts w:ascii="Arial" w:eastAsia="Arial" w:hAnsi="Arial" w:cs="Arial"/>
            <w:sz w:val="18"/>
            <w:szCs w:val="18"/>
          </w:rPr>
          <w:delText>.</w:delText>
        </w:r>
        <w:r w:rsidDel="00CB6B1F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Y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B6B1F">
          <w:rPr>
            <w:rFonts w:ascii="Arial" w:eastAsia="Arial" w:hAnsi="Arial" w:cs="Arial"/>
            <w:sz w:val="18"/>
            <w:szCs w:val="18"/>
          </w:rPr>
          <w:delText>u</w:delText>
        </w:r>
        <w:r w:rsidDel="00CB6B1F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CB6B1F">
          <w:rPr>
            <w:rFonts w:ascii="Arial" w:eastAsia="Arial" w:hAnsi="Arial" w:cs="Arial"/>
            <w:sz w:val="18"/>
            <w:szCs w:val="18"/>
          </w:rPr>
          <w:delText>y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r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CB6B1F">
          <w:rPr>
            <w:rFonts w:ascii="Arial" w:eastAsia="Arial" w:hAnsi="Arial" w:cs="Arial"/>
            <w:sz w:val="18"/>
            <w:szCs w:val="18"/>
          </w:rPr>
          <w:delText>rt</w:delText>
        </w:r>
        <w:r w:rsidDel="00CB6B1F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CB6B1F">
          <w:rPr>
            <w:rFonts w:ascii="Arial" w:eastAsia="Arial" w:hAnsi="Arial" w:cs="Arial"/>
            <w:sz w:val="18"/>
            <w:szCs w:val="18"/>
          </w:rPr>
          <w:delText>r</w:delText>
        </w:r>
        <w:r w:rsidDel="00CB6B1F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ac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lo</w:delText>
        </w:r>
        <w:r w:rsidDel="00CB6B1F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z w:val="18"/>
            <w:szCs w:val="18"/>
          </w:rPr>
          <w:delText>.</w:delText>
        </w:r>
        <w:r w:rsidDel="00CB6B1F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CB6B1F">
          <w:rPr>
            <w:rFonts w:ascii="Arial" w:eastAsia="Arial" w:hAnsi="Arial" w:cs="Arial"/>
            <w:sz w:val="18"/>
            <w:szCs w:val="18"/>
          </w:rPr>
          <w:delText>h r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rt </w:delText>
        </w:r>
        <w:r w:rsidDel="00CB6B1F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su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te </w:delText>
        </w:r>
        <w:r w:rsidDel="00CB6B1F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z w:val="18"/>
            <w:szCs w:val="18"/>
          </w:rPr>
          <w:delText>f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CB6B1F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to </w:delText>
        </w:r>
        <w:r w:rsidDel="00CB6B1F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a </w:delText>
        </w:r>
        <w:r w:rsidDel="00CB6B1F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de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dic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CB6B1F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CB6B1F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CB6B1F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ab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CB6B1F">
          <w:rPr>
            <w:rFonts w:ascii="Arial" w:eastAsia="Arial" w:hAnsi="Arial" w:cs="Arial"/>
            <w:spacing w:val="24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CB6B1F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re </w:delText>
        </w:r>
        <w:r w:rsidDel="00CB6B1F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CB6B1F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mni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'</w:delText>
        </w:r>
        <w:r w:rsidDel="00CB6B1F">
          <w:rPr>
            <w:rFonts w:ascii="Arial" w:eastAsia="Arial" w:hAnsi="Arial" w:cs="Arial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 xml:space="preserve"> co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lec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CB6B1F">
          <w:rPr>
            <w:rFonts w:ascii="Arial" w:eastAsia="Arial" w:hAnsi="Arial" w:cs="Arial"/>
            <w:sz w:val="18"/>
            <w:szCs w:val="18"/>
          </w:rPr>
          <w:delText>n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z w:val="18"/>
            <w:szCs w:val="18"/>
          </w:rPr>
          <w:delText>r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z w:val="18"/>
            <w:szCs w:val="18"/>
          </w:rPr>
          <w:delText>r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z w:val="18"/>
            <w:szCs w:val="18"/>
          </w:rPr>
          <w:delText>. A</w:delText>
        </w:r>
        <w:r w:rsidDel="00CB6B1F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r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rt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sui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 xml:space="preserve"> ide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z w:val="18"/>
            <w:szCs w:val="18"/>
          </w:rPr>
          <w:delText>f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z w:val="18"/>
            <w:szCs w:val="18"/>
          </w:rPr>
          <w:delText>d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CB6B1F">
          <w:rPr>
            <w:rFonts w:ascii="Arial" w:eastAsia="Arial" w:hAnsi="Arial" w:cs="Arial"/>
            <w:sz w:val="18"/>
            <w:szCs w:val="18"/>
          </w:rPr>
          <w:delText>y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CB6B1F">
          <w:rPr>
            <w:rFonts w:ascii="Arial" w:eastAsia="Arial" w:hAnsi="Arial" w:cs="Arial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_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cc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un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z w:val="18"/>
            <w:szCs w:val="18"/>
          </w:rPr>
          <w:delText>r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iabl</w:delText>
        </w:r>
        <w:r w:rsidDel="00CB6B1F">
          <w:rPr>
            <w:rFonts w:ascii="Arial" w:eastAsia="Arial" w:hAnsi="Arial" w:cs="Arial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 xml:space="preserve"> i</w:delText>
        </w:r>
        <w:r w:rsidDel="00CB6B1F">
          <w:rPr>
            <w:rFonts w:ascii="Arial" w:eastAsia="Arial" w:hAnsi="Arial" w:cs="Arial"/>
            <w:sz w:val="18"/>
            <w:szCs w:val="18"/>
          </w:rPr>
          <w:delText>n</w:delText>
        </w:r>
        <w:r w:rsidDel="00CB6B1F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Ja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ip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 xml:space="preserve"> c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CB6B1F">
          <w:rPr>
            <w:rFonts w:ascii="Arial" w:eastAsia="Arial" w:hAnsi="Arial" w:cs="Arial"/>
            <w:sz w:val="18"/>
            <w:szCs w:val="18"/>
          </w:rPr>
          <w:delText>.</w:delText>
        </w:r>
        <w:r w:rsidDel="00CB6B1F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By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 xml:space="preserve"> de</w:delText>
        </w:r>
        <w:r w:rsidDel="00CB6B1F">
          <w:rPr>
            <w:rFonts w:ascii="Arial" w:eastAsia="Arial" w:hAnsi="Arial" w:cs="Arial"/>
            <w:sz w:val="18"/>
            <w:szCs w:val="18"/>
          </w:rPr>
          <w:delText>f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ni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CB6B1F">
          <w:rPr>
            <w:rFonts w:ascii="Arial" w:eastAsia="Arial" w:hAnsi="Arial" w:cs="Arial"/>
            <w:sz w:val="18"/>
            <w:szCs w:val="18"/>
          </w:rPr>
          <w:delText>g</w:delText>
        </w:r>
        <w:r w:rsidDel="00CB6B1F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 xml:space="preserve"> s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gme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r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B6B1F">
          <w:rPr>
            <w:rFonts w:ascii="Arial" w:eastAsia="Arial" w:hAnsi="Arial" w:cs="Arial"/>
            <w:sz w:val="18"/>
            <w:szCs w:val="18"/>
          </w:rPr>
          <w:delText xml:space="preserve">rt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sui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z w:val="18"/>
            <w:szCs w:val="18"/>
          </w:rPr>
          <w:delText>,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B6B1F">
          <w:rPr>
            <w:rFonts w:ascii="Arial" w:eastAsia="Arial" w:hAnsi="Arial" w:cs="Arial"/>
            <w:sz w:val="18"/>
            <w:szCs w:val="18"/>
          </w:rPr>
          <w:delText>u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CB6B1F">
          <w:rPr>
            <w:rFonts w:ascii="Arial" w:eastAsia="Arial" w:hAnsi="Arial" w:cs="Arial"/>
            <w:sz w:val="18"/>
            <w:szCs w:val="18"/>
          </w:rPr>
          <w:delText>n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CB6B1F">
          <w:rPr>
            <w:rFonts w:ascii="Arial" w:eastAsia="Arial" w:hAnsi="Arial" w:cs="Arial"/>
            <w:sz w:val="18"/>
            <w:szCs w:val="18"/>
          </w:rPr>
          <w:delText>w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z w:val="18"/>
            <w:szCs w:val="18"/>
          </w:rPr>
          <w:delText>C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CB6B1F">
          <w:rPr>
            <w:rFonts w:ascii="Arial" w:eastAsia="Arial" w:hAnsi="Arial" w:cs="Arial"/>
            <w:spacing w:val="-4"/>
            <w:sz w:val="18"/>
            <w:szCs w:val="18"/>
          </w:rPr>
          <w:delText>y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>'</w:delText>
        </w:r>
        <w:r w:rsidDel="00CB6B1F">
          <w:rPr>
            <w:rFonts w:ascii="Arial" w:eastAsia="Arial" w:hAnsi="Arial" w:cs="Arial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f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CB6B1F">
          <w:rPr>
            <w:rFonts w:ascii="Arial" w:eastAsia="Arial" w:hAnsi="Arial" w:cs="Arial"/>
            <w:sz w:val="18"/>
            <w:szCs w:val="18"/>
          </w:rPr>
          <w:delText>l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B6B1F">
          <w:rPr>
            <w:rFonts w:ascii="Arial" w:eastAsia="Arial" w:hAnsi="Arial" w:cs="Arial"/>
            <w:sz w:val="18"/>
            <w:szCs w:val="18"/>
          </w:rPr>
          <w:delText>f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r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CB6B1F">
          <w:rPr>
            <w:rFonts w:ascii="Arial" w:eastAsia="Arial" w:hAnsi="Arial" w:cs="Arial"/>
            <w:sz w:val="18"/>
            <w:szCs w:val="18"/>
          </w:rPr>
          <w:delText>r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CB6B1F">
          <w:rPr>
            <w:rFonts w:ascii="Arial" w:eastAsia="Arial" w:hAnsi="Arial" w:cs="Arial"/>
            <w:sz w:val="18"/>
            <w:szCs w:val="18"/>
          </w:rPr>
          <w:delText>n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CB6B1F">
          <w:rPr>
            <w:rFonts w:ascii="Arial" w:eastAsia="Arial" w:hAnsi="Arial" w:cs="Arial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z w:val="18"/>
            <w:szCs w:val="18"/>
          </w:rPr>
          <w:delText>r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CB6B1F">
          <w:rPr>
            <w:rFonts w:ascii="Arial" w:eastAsia="Arial" w:hAnsi="Arial" w:cs="Arial"/>
            <w:sz w:val="18"/>
            <w:szCs w:val="18"/>
          </w:rPr>
          <w:delText>rt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B6B1F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B6B1F">
          <w:rPr>
            <w:rFonts w:ascii="Arial" w:eastAsia="Arial" w:hAnsi="Arial" w:cs="Arial"/>
            <w:sz w:val="18"/>
            <w:szCs w:val="18"/>
          </w:rPr>
          <w:delText>t</w:delText>
        </w:r>
        <w:r w:rsidDel="00CB6B1F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B6B1F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5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ID                                   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iden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re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pacing w:val="-2"/>
          <w:sz w:val="18"/>
          <w:szCs w:val="18"/>
        </w:rPr>
        <w:t>p</w:t>
      </w:r>
      <w:r>
        <w:rPr>
          <w:rFonts w:ascii="Arial" w:eastAsia="Arial" w:hAnsi="Arial" w:cs="Arial"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rt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-2"/>
          <w:sz w:val="18"/>
          <w:szCs w:val="18"/>
        </w:rPr>
        <w:t>u</w:t>
      </w:r>
      <w:r>
        <w:rPr>
          <w:rFonts w:ascii="Arial" w:eastAsia="Arial" w:hAnsi="Arial" w:cs="Arial"/>
          <w:i/>
          <w:spacing w:val="1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6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ins w:id="151" w:author="Blake Frei" w:date="2012-05-31T11:54:00Z">
        <w:r w:rsidR="005C430B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    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inene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pla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moni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8"/>
          <w:szCs w:val="18"/>
        </w:rPr>
        <w:t>pi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s  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proofErr w:type="gramEnd"/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di</w:t>
      </w:r>
      <w:r>
        <w:rPr>
          <w:rFonts w:ascii="Arial" w:eastAsia="Arial" w:hAnsi="Arial" w:cs="Arial"/>
          <w:spacing w:val="1"/>
          <w:sz w:val="18"/>
          <w:szCs w:val="18"/>
        </w:rPr>
        <w:t>spla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ica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ene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ak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pi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dis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sc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ine</w:t>
      </w:r>
      <w:r>
        <w:rPr>
          <w:rFonts w:ascii="Arial" w:eastAsia="Arial" w:hAnsi="Arial" w:cs="Arial"/>
          <w:sz w:val="18"/>
          <w:szCs w:val="18"/>
        </w:rPr>
        <w:t>r (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lle</w:t>
      </w:r>
      <w:r>
        <w:rPr>
          <w:rFonts w:ascii="Arial" w:eastAsia="Arial" w:hAnsi="Arial" w:cs="Arial"/>
          <w:sz w:val="18"/>
          <w:szCs w:val="18"/>
        </w:rPr>
        <w:t>r)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age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8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rn 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 xml:space="preserve">y                               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mbe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epea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m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s                                       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indi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idua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onc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pacing w:val="-2"/>
          <w:sz w:val="18"/>
          <w:szCs w:val="18"/>
        </w:rPr>
        <w:t>ga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 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enu</w:t>
      </w:r>
      <w:r>
        <w:rPr>
          <w:rFonts w:ascii="Arial" w:eastAsia="Arial" w:hAnsi="Arial" w:cs="Arial"/>
          <w:sz w:val="18"/>
          <w:szCs w:val="18"/>
        </w:rPr>
        <w:t>e</w:t>
      </w:r>
      <w:ins w:id="152" w:author="Blake Frei" w:date="2012-05-31T11:57:00Z">
        <w:r w:rsidR="005C430B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  <w:t>I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ene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igh</w:t>
      </w:r>
      <w:r>
        <w:rPr>
          <w:rFonts w:ascii="Arial" w:eastAsia="Arial" w:hAnsi="Arial" w:cs="Arial"/>
          <w:sz w:val="18"/>
          <w:szCs w:val="18"/>
        </w:rPr>
        <w:t>tN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w</w:t>
      </w:r>
      <w:proofErr w:type="spellEnd"/>
      <w:r>
        <w:rPr>
          <w:rFonts w:ascii="Arial" w:eastAsia="Arial" w:hAnsi="Arial" w:cs="Arial"/>
          <w:spacing w:val="-2"/>
          <w:sz w:val="18"/>
          <w:szCs w:val="18"/>
        </w:rPr>
        <w:t xml:space="preserve"> T</w:t>
      </w:r>
      <w:r>
        <w:rPr>
          <w:rFonts w:ascii="Arial" w:eastAsia="Arial" w:hAnsi="Arial" w:cs="Arial"/>
          <w:spacing w:val="1"/>
          <w:sz w:val="18"/>
          <w:szCs w:val="18"/>
        </w:rPr>
        <w:t>echnol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ins w:id="153" w:author="Blake Frei" w:date="2012-05-31T11:56:00Z">
        <w:r w:rsidR="005C430B">
          <w:rPr>
            <w:rFonts w:ascii="Arial" w:eastAsia="Arial" w:hAnsi="Arial" w:cs="Arial"/>
            <w:sz w:val="18"/>
            <w:szCs w:val="18"/>
          </w:rPr>
          <w:t>really?</w:t>
        </w:r>
      </w:ins>
      <w:proofErr w:type="gramEnd"/>
      <w:r>
        <w:rPr>
          <w:rFonts w:ascii="Arial" w:eastAsia="Arial" w:hAnsi="Arial" w:cs="Arial"/>
          <w:sz w:val="18"/>
          <w:szCs w:val="18"/>
        </w:rPr>
        <w:t xml:space="preserve">                    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gani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proofErr w:type="spellEnd"/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ollu</w:t>
      </w:r>
      <w:r>
        <w:rPr>
          <w:rFonts w:ascii="Arial" w:eastAsia="Arial" w:hAnsi="Arial" w:cs="Arial"/>
          <w:sz w:val="18"/>
          <w:szCs w:val="18"/>
        </w:rPr>
        <w:t xml:space="preserve">p                                                 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proofErr w:type="gramEnd"/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ollu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ild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t;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ry </w:t>
      </w:r>
      <w:r>
        <w:rPr>
          <w:rFonts w:ascii="Arial" w:eastAsia="Arial" w:hAnsi="Arial" w:cs="Arial"/>
          <w:spacing w:val="1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>4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c 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ins w:id="154" w:author="Blake Frei" w:date="2012-05-31T11:57:00Z">
        <w:r w:rsidR="005C430B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           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proofErr w:type="gram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t 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des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ample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hyperlink r:id="rId10">
        <w:r>
          <w:rPr>
            <w:rFonts w:ascii="Arial" w:eastAsia="Arial" w:hAnsi="Arial" w:cs="Arial"/>
            <w:sz w:val="18"/>
            <w:szCs w:val="18"/>
          </w:rPr>
          <w:t>ww</w:t>
        </w:r>
        <w:r>
          <w:rPr>
            <w:rFonts w:ascii="Arial" w:eastAsia="Arial" w:hAnsi="Arial" w:cs="Arial"/>
            <w:spacing w:val="-3"/>
            <w:sz w:val="18"/>
            <w:szCs w:val="18"/>
          </w:rPr>
          <w:t>w</w:t>
        </w:r>
        <w:r>
          <w:rPr>
            <w:rFonts w:ascii="Arial" w:eastAsia="Arial" w:hAnsi="Arial" w:cs="Arial"/>
            <w:sz w:val="18"/>
            <w:szCs w:val="18"/>
          </w:rPr>
          <w:t>.</w:t>
        </w:r>
        <w:r>
          <w:rPr>
            <w:rFonts w:ascii="Arial" w:eastAsia="Arial" w:hAnsi="Arial" w:cs="Arial"/>
            <w:spacing w:val="3"/>
            <w:sz w:val="18"/>
            <w:szCs w:val="18"/>
          </w:rPr>
          <w:t>o</w:t>
        </w:r>
        <w:r>
          <w:rPr>
            <w:rFonts w:ascii="Arial" w:eastAsia="Arial" w:hAnsi="Arial" w:cs="Arial"/>
            <w:spacing w:val="1"/>
            <w:sz w:val="18"/>
            <w:szCs w:val="18"/>
          </w:rPr>
          <w:t>mni</w:t>
        </w:r>
        <w:r>
          <w:rPr>
            <w:rFonts w:ascii="Arial" w:eastAsia="Arial" w:hAnsi="Arial" w:cs="Arial"/>
            <w:spacing w:val="-2"/>
            <w:sz w:val="18"/>
            <w:szCs w:val="18"/>
          </w:rPr>
          <w:t>t</w:t>
        </w:r>
        <w:r>
          <w:rPr>
            <w:rFonts w:ascii="Arial" w:eastAsia="Arial" w:hAnsi="Arial" w:cs="Arial"/>
            <w:spacing w:val="1"/>
            <w:sz w:val="18"/>
            <w:szCs w:val="18"/>
          </w:rPr>
          <w:t>u</w:t>
        </w:r>
        <w:r>
          <w:rPr>
            <w:rFonts w:ascii="Arial" w:eastAsia="Arial" w:hAnsi="Arial" w:cs="Arial"/>
            <w:sz w:val="18"/>
            <w:szCs w:val="18"/>
          </w:rPr>
          <w:t>r</w:t>
        </w:r>
        <w:r>
          <w:rPr>
            <w:rFonts w:ascii="Arial" w:eastAsia="Arial" w:hAnsi="Arial" w:cs="Arial"/>
            <w:spacing w:val="1"/>
            <w:sz w:val="18"/>
            <w:szCs w:val="18"/>
          </w:rPr>
          <w:t>e</w:t>
        </w:r>
        <w:r>
          <w:rPr>
            <w:rFonts w:ascii="Arial" w:eastAsia="Arial" w:hAnsi="Arial" w:cs="Arial"/>
            <w:spacing w:val="-2"/>
            <w:sz w:val="18"/>
            <w:szCs w:val="18"/>
          </w:rPr>
          <w:t>.</w:t>
        </w:r>
        <w:r>
          <w:rPr>
            <w:rFonts w:ascii="Arial" w:eastAsia="Arial" w:hAnsi="Arial" w:cs="Arial"/>
            <w:spacing w:val="1"/>
            <w:sz w:val="18"/>
            <w:szCs w:val="18"/>
          </w:rPr>
          <w:t>co</w:t>
        </w:r>
        <w:r>
          <w:rPr>
            <w:rFonts w:ascii="Arial" w:eastAsia="Arial" w:hAnsi="Arial" w:cs="Arial"/>
            <w:spacing w:val="-1"/>
            <w:sz w:val="18"/>
            <w:szCs w:val="18"/>
          </w:rPr>
          <w:t>m</w:t>
        </w:r>
        <w:r>
          <w:rPr>
            <w:rFonts w:ascii="Arial" w:eastAsia="Arial" w:hAnsi="Arial" w:cs="Arial"/>
            <w:sz w:val="18"/>
            <w:szCs w:val="18"/>
          </w:rPr>
          <w:t>,</w:t>
        </w:r>
        <w:r>
          <w:rPr>
            <w:rFonts w:ascii="Arial" w:eastAsia="Arial" w:hAnsi="Arial" w:cs="Arial"/>
            <w:spacing w:val="46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</w:p>
    <w:p w:rsidR="00244ECA" w:rsidRDefault="00244ECA">
      <w:pPr>
        <w:spacing w:after="0"/>
        <w:jc w:val="both"/>
        <w:sectPr w:rsidR="00244ECA">
          <w:footerReference w:type="default" r:id="rId11"/>
          <w:pgSz w:w="12240" w:h="15840"/>
          <w:pgMar w:top="1280" w:right="1280" w:bottom="760" w:left="1280" w:header="720" w:footer="573" w:gutter="0"/>
          <w:pgNumType w:start="30"/>
          <w:cols w:space="720"/>
        </w:sectPr>
      </w:pPr>
    </w:p>
    <w:p w:rsidR="00244ECA" w:rsidRDefault="00244ECA">
      <w:pPr>
        <w:spacing w:before="3" w:after="0" w:line="150" w:lineRule="exact"/>
        <w:rPr>
          <w:sz w:val="15"/>
          <w:szCs w:val="15"/>
        </w:rPr>
      </w:pPr>
    </w:p>
    <w:p w:rsidR="00244ECA" w:rsidRDefault="0014106B">
      <w:pPr>
        <w:spacing w:before="37" w:after="0" w:line="278" w:lineRule="auto"/>
        <w:ind w:left="3328" w:right="108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gramEnd"/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go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ph</w:t>
      </w:r>
      <w:r>
        <w:rPr>
          <w:rFonts w:ascii="Arial" w:eastAsia="Arial" w:hAnsi="Arial" w:cs="Arial"/>
          <w:spacing w:val="-1"/>
          <w:sz w:val="18"/>
          <w:szCs w:val="18"/>
        </w:rPr>
        <w:t>ys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 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ap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RSS                    </w:t>
      </w:r>
      <w:ins w:id="155" w:author="Blake Frei" w:date="2012-05-31T11:57:00Z">
        <w:r w:rsidR="005C430B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ndi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(R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S)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bli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upda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ample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spape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ubl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pda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RSS f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eg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use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 xml:space="preserve">w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t.</w:t>
      </w:r>
    </w:p>
    <w:p w:rsidR="00244ECA" w:rsidRDefault="00244ECA">
      <w:pPr>
        <w:spacing w:before="5" w:after="0" w:line="140" w:lineRule="exact"/>
        <w:rPr>
          <w:sz w:val="14"/>
          <w:szCs w:val="14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40" w:lineRule="auto"/>
        <w:ind w:left="16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S</w:t>
      </w:r>
    </w:p>
    <w:p w:rsidR="00244ECA" w:rsidRDefault="00244ECA">
      <w:pPr>
        <w:spacing w:before="16"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SAINT                                                 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del w:id="156" w:author="Blake Frei" w:date="2012-05-04T10:47:00Z"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8C68D7">
          <w:rPr>
            <w:rFonts w:ascii="Arial" w:eastAsia="Arial" w:hAnsi="Arial" w:cs="Arial"/>
            <w:sz w:val="18"/>
            <w:szCs w:val="18"/>
          </w:rPr>
          <w:delText>e</w:delText>
        </w:r>
        <w:r w:rsidDel="008C68D7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z w:val="18"/>
            <w:szCs w:val="18"/>
          </w:rPr>
          <w:delText>S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C68D7">
          <w:rPr>
            <w:rFonts w:ascii="Arial" w:eastAsia="Arial" w:hAnsi="Arial" w:cs="Arial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C68D7">
          <w:rPr>
            <w:rFonts w:ascii="Arial" w:eastAsia="Arial" w:hAnsi="Arial" w:cs="Arial"/>
            <w:sz w:val="18"/>
            <w:szCs w:val="18"/>
          </w:rPr>
          <w:delText>C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C68D7">
          <w:rPr>
            <w:rFonts w:ascii="Arial" w:eastAsia="Arial" w:hAnsi="Arial" w:cs="Arial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8C68D7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8C68D7">
          <w:rPr>
            <w:rFonts w:ascii="Arial" w:eastAsia="Arial" w:hAnsi="Arial" w:cs="Arial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z w:val="18"/>
            <w:szCs w:val="18"/>
          </w:rPr>
          <w:delText>A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z w:val="18"/>
            <w:szCs w:val="18"/>
          </w:rPr>
          <w:delText>tr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8C68D7">
          <w:rPr>
            <w:rFonts w:ascii="Arial" w:eastAsia="Arial" w:hAnsi="Arial" w:cs="Arial"/>
            <w:sz w:val="18"/>
            <w:szCs w:val="18"/>
          </w:rPr>
          <w:delText>te</w:delText>
        </w:r>
        <w:r w:rsidDel="008C68D7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z w:val="18"/>
            <w:szCs w:val="18"/>
          </w:rPr>
          <w:delText>I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C68D7">
          <w:rPr>
            <w:rFonts w:ascii="Arial" w:eastAsia="Arial" w:hAnsi="Arial" w:cs="Arial"/>
            <w:sz w:val="18"/>
            <w:szCs w:val="18"/>
          </w:rPr>
          <w:delText>rt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8C68D7">
          <w:rPr>
            <w:rFonts w:ascii="Arial" w:eastAsia="Arial" w:hAnsi="Arial" w:cs="Arial"/>
            <w:sz w:val="18"/>
            <w:szCs w:val="18"/>
          </w:rPr>
          <w:delText>g</w:delText>
        </w:r>
        <w:r w:rsidDel="008C68D7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C68D7">
          <w:rPr>
            <w:rFonts w:ascii="Arial" w:eastAsia="Arial" w:hAnsi="Arial" w:cs="Arial"/>
            <w:sz w:val="18"/>
            <w:szCs w:val="18"/>
          </w:rPr>
          <w:delText>d</w:delText>
        </w:r>
        <w:r w:rsidDel="008C68D7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z w:val="18"/>
            <w:szCs w:val="18"/>
          </w:rPr>
          <w:delText>N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mi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C68D7">
          <w:rPr>
            <w:rFonts w:ascii="Arial" w:eastAsia="Arial" w:hAnsi="Arial" w:cs="Arial"/>
            <w:sz w:val="18"/>
            <w:szCs w:val="18"/>
          </w:rPr>
          <w:delText>g</w:delText>
        </w:r>
        <w:r w:rsidDel="008C68D7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oo</w:delText>
        </w:r>
        <w:r w:rsidDel="008C68D7">
          <w:rPr>
            <w:rFonts w:ascii="Arial" w:eastAsia="Arial" w:hAnsi="Arial" w:cs="Arial"/>
            <w:sz w:val="18"/>
            <w:szCs w:val="18"/>
          </w:rPr>
          <w:delText>l</w:delText>
        </w:r>
        <w:r w:rsidDel="008C68D7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z w:val="18"/>
            <w:szCs w:val="18"/>
          </w:rPr>
          <w:delText>(S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AI</w:delText>
        </w:r>
        <w:r w:rsidDel="008C68D7">
          <w:rPr>
            <w:rFonts w:ascii="Arial" w:eastAsia="Arial" w:hAnsi="Arial" w:cs="Arial"/>
            <w:sz w:val="18"/>
            <w:szCs w:val="18"/>
          </w:rPr>
          <w:delText>N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z w:val="18"/>
            <w:szCs w:val="18"/>
          </w:rPr>
          <w:delText>)</w:delText>
        </w:r>
        <w:r w:rsidDel="008C68D7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allo</w:delText>
        </w:r>
        <w:r w:rsidDel="008C68D7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8C68D7">
          <w:rPr>
            <w:rFonts w:ascii="Arial" w:eastAsia="Arial" w:hAnsi="Arial" w:cs="Arial"/>
            <w:sz w:val="18"/>
            <w:szCs w:val="18"/>
          </w:rPr>
          <w:delText>s</w:delText>
        </w:r>
        <w:r w:rsidDel="008C68D7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use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8C68D7">
          <w:rPr>
            <w:rFonts w:ascii="Arial" w:eastAsia="Arial" w:hAnsi="Arial" w:cs="Arial"/>
            <w:sz w:val="18"/>
            <w:szCs w:val="18"/>
          </w:rPr>
          <w:delText>s to</w:delText>
        </w:r>
        <w:r w:rsidDel="008C68D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bulk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-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C68D7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8C68D7">
          <w:rPr>
            <w:rFonts w:ascii="Arial" w:eastAsia="Arial" w:hAnsi="Arial" w:cs="Arial"/>
            <w:sz w:val="18"/>
            <w:szCs w:val="18"/>
          </w:rPr>
          <w:delText>rt</w:delText>
        </w:r>
        <w:r w:rsidDel="008C68D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ad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C68D7">
          <w:rPr>
            <w:rFonts w:ascii="Arial" w:eastAsia="Arial" w:hAnsi="Arial" w:cs="Arial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ona</w:delText>
        </w:r>
        <w:r w:rsidDel="008C68D7">
          <w:rPr>
            <w:rFonts w:ascii="Arial" w:eastAsia="Arial" w:hAnsi="Arial" w:cs="Arial"/>
            <w:sz w:val="18"/>
            <w:szCs w:val="18"/>
          </w:rPr>
          <w:delText>l</w:delText>
        </w:r>
        <w:r w:rsidDel="008C68D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C68D7">
          <w:rPr>
            <w:rFonts w:ascii="Arial" w:eastAsia="Arial" w:hAnsi="Arial" w:cs="Arial"/>
            <w:sz w:val="18"/>
            <w:szCs w:val="18"/>
          </w:rPr>
          <w:delText xml:space="preserve">ta 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C68D7">
          <w:rPr>
            <w:rFonts w:ascii="Arial" w:eastAsia="Arial" w:hAnsi="Arial" w:cs="Arial"/>
            <w:sz w:val="18"/>
            <w:szCs w:val="18"/>
          </w:rPr>
          <w:delText>ttr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8C68D7">
          <w:rPr>
            <w:rFonts w:ascii="Arial" w:eastAsia="Arial" w:hAnsi="Arial" w:cs="Arial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C68D7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8C68D7">
          <w:rPr>
            <w:rFonts w:ascii="Arial" w:eastAsia="Arial" w:hAnsi="Arial" w:cs="Arial"/>
            <w:sz w:val="18"/>
            <w:szCs w:val="18"/>
          </w:rPr>
          <w:delText>,</w:delText>
        </w:r>
        <w:r w:rsidDel="008C68D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C68D7">
          <w:rPr>
            <w:rFonts w:ascii="Arial" w:eastAsia="Arial" w:hAnsi="Arial" w:cs="Arial"/>
            <w:sz w:val="18"/>
            <w:szCs w:val="18"/>
          </w:rPr>
          <w:delText>r</w:delText>
        </w:r>
        <w:r w:rsidDel="008C68D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dim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8C68D7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8C68D7">
          <w:rPr>
            <w:rFonts w:ascii="Arial" w:eastAsia="Arial" w:hAnsi="Arial" w:cs="Arial"/>
            <w:sz w:val="18"/>
            <w:szCs w:val="18"/>
          </w:rPr>
          <w:delText>,</w:delText>
        </w:r>
        <w:r w:rsidDel="008C68D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z w:val="18"/>
            <w:szCs w:val="18"/>
          </w:rPr>
          <w:delText>to</w:delText>
        </w:r>
        <w:r w:rsidDel="008C68D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8C68D7">
          <w:rPr>
            <w:rFonts w:ascii="Arial" w:eastAsia="Arial" w:hAnsi="Arial" w:cs="Arial"/>
            <w:sz w:val="18"/>
            <w:szCs w:val="18"/>
          </w:rPr>
          <w:delText>e</w:delText>
        </w:r>
        <w:r w:rsidDel="008C68D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8C68D7">
          <w:rPr>
            <w:rFonts w:ascii="Arial" w:eastAsia="Arial" w:hAnsi="Arial" w:cs="Arial"/>
            <w:sz w:val="18"/>
            <w:szCs w:val="18"/>
          </w:rPr>
          <w:delText>ta</w:delText>
        </w:r>
        <w:r w:rsidDel="008C68D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ll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8C68D7">
          <w:rPr>
            <w:rFonts w:ascii="Arial" w:eastAsia="Arial" w:hAnsi="Arial" w:cs="Arial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8C68D7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abou</w:delText>
        </w:r>
        <w:r w:rsidDel="008C68D7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8C68D7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C68D7">
          <w:rPr>
            <w:rFonts w:ascii="Arial" w:eastAsia="Arial" w:hAnsi="Arial" w:cs="Arial"/>
            <w:sz w:val="18"/>
            <w:szCs w:val="18"/>
          </w:rPr>
          <w:delText>b</w:delText>
        </w:r>
        <w:r w:rsidDel="008C68D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C68D7">
          <w:rPr>
            <w:rFonts w:ascii="Arial" w:eastAsia="Arial" w:hAnsi="Arial" w:cs="Arial"/>
            <w:sz w:val="18"/>
            <w:szCs w:val="18"/>
          </w:rPr>
          <w:delText xml:space="preserve">te 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ac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C68D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C68D7">
          <w:rPr>
            <w:rFonts w:ascii="Arial" w:eastAsia="Arial" w:hAnsi="Arial" w:cs="Arial"/>
            <w:sz w:val="18"/>
            <w:szCs w:val="18"/>
          </w:rPr>
          <w:delText>ty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 xml:space="preserve"> i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8C68D7">
          <w:rPr>
            <w:rFonts w:ascii="Arial" w:eastAsia="Arial" w:hAnsi="Arial" w:cs="Arial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C68D7">
          <w:rPr>
            <w:rFonts w:ascii="Arial" w:eastAsia="Arial" w:hAnsi="Arial" w:cs="Arial"/>
            <w:sz w:val="18"/>
            <w:szCs w:val="18"/>
          </w:rPr>
          <w:delText>d</w:delText>
        </w:r>
        <w:r w:rsidDel="008C68D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C68D7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nu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ll</w:delText>
        </w:r>
        <w:r w:rsidDel="008C68D7">
          <w:rPr>
            <w:rFonts w:ascii="Arial" w:eastAsia="Arial" w:hAnsi="Arial" w:cs="Arial"/>
            <w:sz w:val="18"/>
            <w:szCs w:val="18"/>
          </w:rPr>
          <w:delText>y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8C68D7">
          <w:rPr>
            <w:rFonts w:ascii="Arial" w:eastAsia="Arial" w:hAnsi="Arial" w:cs="Arial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C68D7">
          <w:rPr>
            <w:rFonts w:ascii="Arial" w:eastAsia="Arial" w:hAnsi="Arial" w:cs="Arial"/>
            <w:sz w:val="18"/>
            <w:szCs w:val="18"/>
          </w:rPr>
          <w:delText>r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8C68D7">
          <w:rPr>
            <w:rFonts w:ascii="Arial" w:eastAsia="Arial" w:hAnsi="Arial" w:cs="Arial"/>
            <w:sz w:val="18"/>
            <w:szCs w:val="18"/>
          </w:rPr>
          <w:delText xml:space="preserve">g 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C68D7">
          <w:rPr>
            <w:rFonts w:ascii="Arial" w:eastAsia="Arial" w:hAnsi="Arial" w:cs="Arial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C68D7">
          <w:rPr>
            <w:rFonts w:ascii="Arial" w:eastAsia="Arial" w:hAnsi="Arial" w:cs="Arial"/>
            <w:sz w:val="18"/>
            <w:szCs w:val="18"/>
          </w:rPr>
          <w:delText>th t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8C68D7">
          <w:rPr>
            <w:rFonts w:ascii="Arial" w:eastAsia="Arial" w:hAnsi="Arial" w:cs="Arial"/>
            <w:sz w:val="18"/>
            <w:szCs w:val="18"/>
          </w:rPr>
          <w:delText>e S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C68D7">
          <w:rPr>
            <w:rFonts w:ascii="Arial" w:eastAsia="Arial" w:hAnsi="Arial" w:cs="Arial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C68D7">
          <w:rPr>
            <w:rFonts w:ascii="Arial" w:eastAsia="Arial" w:hAnsi="Arial" w:cs="Arial"/>
            <w:spacing w:val="-3"/>
            <w:sz w:val="18"/>
            <w:szCs w:val="18"/>
          </w:rPr>
          <w:delText>C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C68D7">
          <w:rPr>
            <w:rFonts w:ascii="Arial" w:eastAsia="Arial" w:hAnsi="Arial" w:cs="Arial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8C68D7">
          <w:rPr>
            <w:rFonts w:ascii="Arial" w:eastAsia="Arial" w:hAnsi="Arial" w:cs="Arial"/>
            <w:spacing w:val="-1"/>
            <w:sz w:val="18"/>
            <w:szCs w:val="18"/>
          </w:rPr>
          <w:delText>ys</w:delText>
        </w:r>
        <w:r w:rsidDel="008C68D7">
          <w:rPr>
            <w:rFonts w:ascii="Arial" w:eastAsia="Arial" w:hAnsi="Arial" w:cs="Arial"/>
            <w:sz w:val="18"/>
            <w:szCs w:val="18"/>
          </w:rPr>
          <w:delText>t Attr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ibu</w:delText>
        </w:r>
        <w:r w:rsidDel="008C68D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C68D7">
          <w:rPr>
            <w:rFonts w:ascii="Arial" w:eastAsia="Arial" w:hAnsi="Arial" w:cs="Arial"/>
            <w:sz w:val="18"/>
            <w:szCs w:val="18"/>
          </w:rPr>
          <w:delText>e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8C68D7">
          <w:rPr>
            <w:rFonts w:ascii="Arial" w:eastAsia="Arial" w:hAnsi="Arial" w:cs="Arial"/>
            <w:spacing w:val="-4"/>
            <w:sz w:val="18"/>
            <w:szCs w:val="18"/>
          </w:rPr>
          <w:delText>M</w:delText>
        </w:r>
        <w:r w:rsidDel="008C68D7">
          <w:rPr>
            <w:rFonts w:ascii="Arial" w:eastAsia="Arial" w:hAnsi="Arial" w:cs="Arial"/>
            <w:spacing w:val="1"/>
            <w:sz w:val="18"/>
            <w:szCs w:val="18"/>
          </w:rPr>
          <w:delText>anage</w:delText>
        </w:r>
        <w:r w:rsidDel="008C68D7">
          <w:rPr>
            <w:rFonts w:ascii="Arial" w:eastAsia="Arial" w:hAnsi="Arial" w:cs="Arial"/>
            <w:sz w:val="18"/>
            <w:szCs w:val="18"/>
          </w:rPr>
          <w:delText>r.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and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rn</w:t>
      </w:r>
      <w:ins w:id="157" w:author="Blake Frei" w:date="2012-05-31T11:58:00Z">
        <w:r w:rsidR="005C430B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rn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rn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pacing w:val="-2"/>
          <w:sz w:val="18"/>
          <w:szCs w:val="18"/>
        </w:rPr>
        <w:t>ld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u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yz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)</w:t>
      </w:r>
    </w:p>
    <w:p w:rsidR="00244ECA" w:rsidRDefault="0014106B">
      <w:pPr>
        <w:spacing w:before="33" w:after="0" w:line="240" w:lineRule="auto"/>
        <w:ind w:left="3295" w:right="4747"/>
        <w:jc w:val="center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n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</w:p>
    <w:p w:rsidR="00244ECA" w:rsidRDefault="00244ECA">
      <w:pPr>
        <w:spacing w:before="13" w:after="0" w:line="260" w:lineRule="exact"/>
        <w:rPr>
          <w:sz w:val="26"/>
          <w:szCs w:val="26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J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ins w:id="158" w:author="Blake Frei" w:date="2012-05-31T11:58:00Z">
        <w:r w:rsidR="005C430B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mni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J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ta</w:t>
      </w:r>
    </w:p>
    <w:p w:rsidR="00244ECA" w:rsidRDefault="0014106B">
      <w:pPr>
        <w:spacing w:before="33" w:after="0" w:line="240" w:lineRule="auto"/>
        <w:ind w:left="3295" w:right="4456"/>
        <w:jc w:val="center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proofErr w:type="gram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cal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ty              </w:t>
      </w:r>
      <w:ins w:id="159" w:author="Blake Frei" w:date="2012-05-31T11:58:00Z">
        <w:r w:rsidR="005C430B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proofErr w:type="gramEnd"/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dap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nd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hig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w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5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che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ins w:id="160" w:author="Blake Frei" w:date="2012-05-31T11:59:00Z">
        <w:r w:rsidR="005C430B">
          <w:rPr>
            <w:rFonts w:ascii="Arial" w:eastAsia="Arial" w:hAnsi="Arial" w:cs="Arial"/>
            <w:sz w:val="18"/>
            <w:szCs w:val="18"/>
          </w:rPr>
          <w:t>s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sch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>y (</w:t>
      </w:r>
      <w:r>
        <w:rPr>
          <w:rFonts w:ascii="Arial" w:eastAsia="Arial" w:hAnsi="Arial" w:cs="Arial"/>
          <w:spacing w:val="1"/>
          <w:sz w:val="18"/>
          <w:szCs w:val="18"/>
        </w:rPr>
        <w:t>usu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P)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u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sel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 xml:space="preserve">h a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ace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e </w:t>
      </w:r>
      <w:ins w:id="161" w:author="Blake Frei" w:date="2012-05-31T11:59:00Z">
        <w:r w:rsidR="005C430B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A</w:t>
      </w:r>
      <w:proofErr w:type="gramEnd"/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ound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 r</w:t>
      </w:r>
      <w:r>
        <w:rPr>
          <w:rFonts w:ascii="Arial" w:eastAsia="Arial" w:hAnsi="Arial" w:cs="Arial"/>
          <w:spacing w:val="1"/>
          <w:sz w:val="18"/>
          <w:szCs w:val="18"/>
        </w:rPr>
        <w:t>ele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)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ug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ngin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ll</w:t>
      </w:r>
      <w:r>
        <w:rPr>
          <w:rFonts w:ascii="Arial" w:eastAsia="Arial" w:hAnsi="Arial" w:cs="Arial"/>
          <w:sz w:val="18"/>
          <w:szCs w:val="18"/>
        </w:rPr>
        <w:t xml:space="preserve">y a </w:t>
      </w:r>
      <w:r>
        <w:rPr>
          <w:rFonts w:ascii="Arial" w:eastAsia="Arial" w:hAnsi="Arial" w:cs="Arial"/>
          <w:spacing w:val="1"/>
          <w:sz w:val="18"/>
          <w:szCs w:val="18"/>
        </w:rPr>
        <w:t>gene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eci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ik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ogl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oc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ts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id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ins w:id="162" w:author="Blake Frei" w:date="2012-05-31T11:59:00Z">
        <w:r w:rsidR="005C430B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hig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imi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n </w:t>
      </w:r>
      <w:ins w:id="163" w:author="Blake Frei" w:date="2012-05-31T11:59:00Z">
        <w:r w:rsidR="005C430B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proofErr w:type="gramEnd"/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oce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yz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1"/>
          <w:sz w:val="18"/>
          <w:szCs w:val="18"/>
        </w:rPr>
        <w:t>engi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log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rd                                 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1"/>
          <w:sz w:val="18"/>
          <w:szCs w:val="18"/>
        </w:rPr>
        <w:t>ea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c</w:t>
      </w:r>
      <w:r>
        <w:rPr>
          <w:rFonts w:ascii="Arial" w:eastAsia="Arial" w:hAnsi="Arial" w:cs="Arial"/>
          <w:i/>
          <w:sz w:val="18"/>
          <w:szCs w:val="18"/>
        </w:rPr>
        <w:t>h E</w:t>
      </w:r>
      <w:r>
        <w:rPr>
          <w:rFonts w:ascii="Arial" w:eastAsia="Arial" w:hAnsi="Arial" w:cs="Arial"/>
          <w:i/>
          <w:spacing w:val="1"/>
          <w:sz w:val="18"/>
          <w:szCs w:val="18"/>
        </w:rPr>
        <w:t>ngin</w:t>
      </w:r>
      <w:r>
        <w:rPr>
          <w:rFonts w:ascii="Arial" w:eastAsia="Arial" w:hAnsi="Arial" w:cs="Arial"/>
          <w:i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4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5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 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s                     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Om</w:t>
      </w:r>
      <w:r>
        <w:rPr>
          <w:rFonts w:ascii="Arial" w:eastAsia="Arial" w:hAnsi="Arial" w:cs="Arial"/>
          <w:spacing w:val="1"/>
          <w:sz w:val="18"/>
          <w:szCs w:val="18"/>
        </w:rPr>
        <w:t>ni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proofErr w:type="spellEnd"/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seq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mni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proofErr w:type="spellEnd"/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amp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_a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z w:val="18"/>
          <w:szCs w:val="18"/>
        </w:rPr>
        <w:t>=”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bc</w:t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>123</w:t>
      </w:r>
      <w:proofErr w:type="gramEnd"/>
      <w:r>
        <w:rPr>
          <w:rFonts w:ascii="Arial" w:eastAsia="Arial" w:hAnsi="Arial" w:cs="Arial"/>
          <w:sz w:val="18"/>
          <w:szCs w:val="18"/>
        </w:rPr>
        <w:t>”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</w:t>
      </w:r>
      <w:r>
        <w:rPr>
          <w:rFonts w:ascii="Arial" w:eastAsia="Arial" w:hAnsi="Arial" w:cs="Arial"/>
          <w:spacing w:val="1"/>
          <w:sz w:val="18"/>
          <w:szCs w:val="18"/>
        </w:rPr>
        <w:t>12</w:t>
      </w:r>
      <w:r>
        <w:rPr>
          <w:rFonts w:ascii="Arial" w:eastAsia="Arial" w:hAnsi="Arial" w:cs="Arial"/>
          <w:spacing w:val="-2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 xml:space="preserve">”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nda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after="0"/>
        <w:jc w:val="both"/>
        <w:sectPr w:rsidR="00244ECA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RDefault="00244ECA">
      <w:pPr>
        <w:spacing w:before="13" w:after="0" w:line="260" w:lineRule="exact"/>
        <w:rPr>
          <w:sz w:val="26"/>
          <w:szCs w:val="26"/>
        </w:rPr>
      </w:pPr>
    </w:p>
    <w:p w:rsidR="00244ECA" w:rsidRDefault="0014106B">
      <w:pPr>
        <w:tabs>
          <w:tab w:val="left" w:pos="3320"/>
        </w:tabs>
        <w:spacing w:before="37"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ecu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anage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</w:p>
    <w:p w:rsidR="00244ECA" w:rsidRDefault="0014106B">
      <w:pPr>
        <w:spacing w:before="33" w:after="0" w:line="278" w:lineRule="auto"/>
        <w:ind w:left="3328" w:right="10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clu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IP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log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5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egm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 xml:space="preserve">r                 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gm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r.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ta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ar</w:t>
      </w:r>
      <w:r>
        <w:rPr>
          <w:rFonts w:ascii="Arial" w:eastAsia="Arial" w:hAnsi="Arial" w:cs="Arial"/>
          <w:spacing w:val="1"/>
          <w:sz w:val="18"/>
          <w:szCs w:val="18"/>
        </w:rPr>
        <w:t>eh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ppl</w:t>
      </w:r>
      <w:r>
        <w:rPr>
          <w:rFonts w:ascii="Arial" w:eastAsia="Arial" w:hAnsi="Arial" w:cs="Arial"/>
          <w:sz w:val="18"/>
          <w:szCs w:val="18"/>
        </w:rPr>
        <w:t>y 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anal</w:t>
      </w:r>
      <w:r>
        <w:rPr>
          <w:rFonts w:ascii="Arial" w:eastAsia="Arial" w:hAnsi="Arial" w:cs="Arial"/>
          <w:spacing w:val="-1"/>
          <w:sz w:val="18"/>
          <w:szCs w:val="18"/>
        </w:rPr>
        <w:t>yz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14106B">
      <w:pPr>
        <w:tabs>
          <w:tab w:val="left" w:pos="3320"/>
        </w:tabs>
        <w:spacing w:before="37" w:after="0" w:line="540" w:lineRule="exact"/>
        <w:ind w:left="268" w:right="107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egm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ego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eas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S</w:t>
      </w:r>
      <w:r>
        <w:rPr>
          <w:rFonts w:ascii="Arial" w:eastAsia="Arial" w:hAnsi="Arial" w:cs="Arial"/>
          <w:spacing w:val="1"/>
          <w:sz w:val="18"/>
          <w:szCs w:val="18"/>
        </w:rPr>
        <w:t>egm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d</w:t>
      </w:r>
      <w:ins w:id="164" w:author="Blake Frei" w:date="2012-05-31T12:01:00Z">
        <w:r w:rsidR="005C430B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w w:val="7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rd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u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te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se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de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</w:p>
    <w:p w:rsidR="00244ECA" w:rsidRDefault="0014106B">
      <w:pPr>
        <w:spacing w:after="0" w:line="168" w:lineRule="exact"/>
        <w:ind w:left="3295" w:right="4115"/>
        <w:jc w:val="center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1"/>
          <w:sz w:val="18"/>
          <w:szCs w:val="18"/>
        </w:rPr>
        <w:t>eg</w:t>
      </w:r>
      <w:r>
        <w:rPr>
          <w:rFonts w:ascii="Arial" w:eastAsia="Arial" w:hAnsi="Arial" w:cs="Arial"/>
          <w:i/>
          <w:spacing w:val="-1"/>
          <w:sz w:val="18"/>
          <w:szCs w:val="18"/>
        </w:rPr>
        <w:t>m</w:t>
      </w:r>
      <w:r>
        <w:rPr>
          <w:rFonts w:ascii="Arial" w:eastAsia="Arial" w:hAnsi="Arial" w:cs="Arial"/>
          <w:i/>
          <w:spacing w:val="1"/>
          <w:sz w:val="18"/>
          <w:szCs w:val="18"/>
        </w:rPr>
        <w:t>en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D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pacing w:val="-2"/>
          <w:sz w:val="18"/>
          <w:szCs w:val="18"/>
        </w:rPr>
        <w:t>f</w:t>
      </w:r>
      <w:r>
        <w:rPr>
          <w:rFonts w:ascii="Arial" w:eastAsia="Arial" w:hAnsi="Arial" w:cs="Arial"/>
          <w:i/>
          <w:spacing w:val="1"/>
          <w:sz w:val="18"/>
          <w:szCs w:val="18"/>
        </w:rPr>
        <w:t>ini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io</w:t>
      </w:r>
      <w:r>
        <w:rPr>
          <w:rFonts w:ascii="Arial" w:eastAsia="Arial" w:hAnsi="Arial" w:cs="Arial"/>
          <w:i/>
          <w:sz w:val="18"/>
          <w:szCs w:val="18"/>
        </w:rPr>
        <w:t>n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B</w:t>
      </w:r>
      <w:r>
        <w:rPr>
          <w:rFonts w:ascii="Arial" w:eastAsia="Arial" w:hAnsi="Arial" w:cs="Arial"/>
          <w:i/>
          <w:spacing w:val="1"/>
          <w:sz w:val="18"/>
          <w:szCs w:val="18"/>
        </w:rPr>
        <w:t>ui</w:t>
      </w:r>
      <w:r>
        <w:rPr>
          <w:rFonts w:ascii="Arial" w:eastAsia="Arial" w:hAnsi="Arial" w:cs="Arial"/>
          <w:i/>
          <w:spacing w:val="-2"/>
          <w:sz w:val="18"/>
          <w:szCs w:val="18"/>
        </w:rPr>
        <w:t>l</w:t>
      </w:r>
      <w:r>
        <w:rPr>
          <w:rFonts w:ascii="Arial" w:eastAsia="Arial" w:hAnsi="Arial" w:cs="Arial"/>
          <w:i/>
          <w:spacing w:val="1"/>
          <w:sz w:val="18"/>
          <w:szCs w:val="18"/>
        </w:rPr>
        <w:t>de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</w:p>
    <w:p w:rsidR="00244ECA" w:rsidRDefault="00244ECA">
      <w:pPr>
        <w:spacing w:before="5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SEO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anage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ins w:id="165" w:author="Blake Frei" w:date="2012-05-31T12:01:00Z">
        <w:r w:rsidR="005C430B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1"/>
          <w:sz w:val="18"/>
          <w:szCs w:val="18"/>
        </w:rPr>
        <w:t>ea</w:t>
      </w:r>
      <w:r>
        <w:rPr>
          <w:rFonts w:ascii="Arial" w:eastAsia="Arial" w:hAnsi="Arial" w:cs="Arial"/>
          <w:i/>
          <w:spacing w:val="-2"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c</w:t>
      </w:r>
      <w:r>
        <w:rPr>
          <w:rFonts w:ascii="Arial" w:eastAsia="Arial" w:hAnsi="Arial" w:cs="Arial"/>
          <w:i/>
          <w:sz w:val="18"/>
          <w:szCs w:val="18"/>
        </w:rPr>
        <w:t>h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-2"/>
          <w:sz w:val="18"/>
          <w:szCs w:val="18"/>
        </w:rPr>
        <w:t>n</w:t>
      </w:r>
      <w:r>
        <w:rPr>
          <w:rFonts w:ascii="Arial" w:eastAsia="Arial" w:hAnsi="Arial" w:cs="Arial"/>
          <w:i/>
          <w:spacing w:val="1"/>
          <w:sz w:val="18"/>
          <w:szCs w:val="18"/>
        </w:rPr>
        <w:t>gi</w:t>
      </w:r>
      <w:r>
        <w:rPr>
          <w:rFonts w:ascii="Arial" w:eastAsia="Arial" w:hAnsi="Arial" w:cs="Arial"/>
          <w:i/>
          <w:spacing w:val="-2"/>
          <w:sz w:val="18"/>
          <w:szCs w:val="18"/>
        </w:rPr>
        <w:t>n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i/>
          <w:spacing w:val="1"/>
          <w:sz w:val="18"/>
          <w:szCs w:val="18"/>
        </w:rPr>
        <w:t>p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i</w:t>
      </w:r>
      <w:r>
        <w:rPr>
          <w:rFonts w:ascii="Arial" w:eastAsia="Arial" w:hAnsi="Arial" w:cs="Arial"/>
          <w:i/>
          <w:spacing w:val="-1"/>
          <w:sz w:val="18"/>
          <w:szCs w:val="18"/>
        </w:rPr>
        <w:t>m</w:t>
      </w:r>
      <w:r>
        <w:rPr>
          <w:rFonts w:ascii="Arial" w:eastAsia="Arial" w:hAnsi="Arial" w:cs="Arial"/>
          <w:i/>
          <w:spacing w:val="1"/>
          <w:sz w:val="18"/>
          <w:szCs w:val="18"/>
        </w:rPr>
        <w:t>i</w:t>
      </w:r>
      <w:r>
        <w:rPr>
          <w:rFonts w:ascii="Arial" w:eastAsia="Arial" w:hAnsi="Arial" w:cs="Arial"/>
          <w:i/>
          <w:spacing w:val="-6"/>
          <w:sz w:val="18"/>
          <w:szCs w:val="18"/>
        </w:rPr>
        <w:t>z</w:t>
      </w:r>
      <w:r>
        <w:rPr>
          <w:rFonts w:ascii="Arial" w:eastAsia="Arial" w:hAnsi="Arial" w:cs="Arial"/>
          <w:i/>
          <w:spacing w:val="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3"/>
          <w:sz w:val="18"/>
          <w:szCs w:val="18"/>
        </w:rPr>
        <w:t>i</w:t>
      </w:r>
      <w:r>
        <w:rPr>
          <w:rFonts w:ascii="Arial" w:eastAsia="Arial" w:hAnsi="Arial" w:cs="Arial"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n</w:t>
      </w:r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   </w:t>
      </w:r>
      <w:ins w:id="166" w:author="Blake Frei" w:date="2012-05-31T12:01:00Z">
        <w:r w:rsidR="005C430B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        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id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eb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“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”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e                                  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del w:id="167" w:author="Blake Frei" w:date="2012-05-31T12:02:00Z"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C430B">
          <w:rPr>
            <w:rFonts w:ascii="Arial" w:eastAsia="Arial" w:hAnsi="Arial" w:cs="Arial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5C430B">
          <w:rPr>
            <w:rFonts w:ascii="Arial" w:eastAsia="Arial" w:hAnsi="Arial" w:cs="Arial"/>
            <w:sz w:val="18"/>
            <w:szCs w:val="18"/>
          </w:rPr>
          <w:delText>r</w:delText>
        </w:r>
        <w:r w:rsidDel="005C430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z w:val="18"/>
            <w:szCs w:val="18"/>
          </w:rPr>
          <w:delText>r</w:delText>
        </w:r>
        <w:r w:rsidDel="005C430B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z w:val="18"/>
            <w:szCs w:val="18"/>
          </w:rPr>
          <w:delText>V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C430B">
          <w:rPr>
            <w:rFonts w:ascii="Arial" w:eastAsia="Arial" w:hAnsi="Arial" w:cs="Arial"/>
            <w:sz w:val="18"/>
            <w:szCs w:val="18"/>
          </w:rPr>
          <w:delText>r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iab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5C430B">
          <w:rPr>
            <w:rFonts w:ascii="Arial" w:eastAsia="Arial" w:hAnsi="Arial" w:cs="Arial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C430B">
          <w:rPr>
            <w:rFonts w:ascii="Arial" w:eastAsia="Arial" w:hAnsi="Arial" w:cs="Arial"/>
            <w:sz w:val="18"/>
            <w:szCs w:val="18"/>
          </w:rPr>
          <w:delText>s</w:delText>
        </w:r>
        <w:r w:rsidDel="005C430B">
          <w:rPr>
            <w:rFonts w:ascii="Arial" w:eastAsia="Arial" w:hAnsi="Arial" w:cs="Arial"/>
            <w:spacing w:val="33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z w:val="18"/>
            <w:szCs w:val="18"/>
          </w:rPr>
          <w:delText>d</w:delText>
        </w:r>
        <w:r w:rsidDel="005C430B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C430B">
          <w:rPr>
            <w:rFonts w:ascii="Arial" w:eastAsia="Arial" w:hAnsi="Arial" w:cs="Arial"/>
            <w:sz w:val="18"/>
            <w:szCs w:val="18"/>
          </w:rPr>
          <w:delText>o</w:delText>
        </w:r>
        <w:r w:rsidDel="005C430B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sho</w:delText>
        </w:r>
        <w:r w:rsidDel="005C430B">
          <w:rPr>
            <w:rFonts w:ascii="Arial" w:eastAsia="Arial" w:hAnsi="Arial" w:cs="Arial"/>
            <w:sz w:val="18"/>
            <w:szCs w:val="18"/>
          </w:rPr>
          <w:delText>w</w:delText>
        </w:r>
        <w:r w:rsidDel="005C430B">
          <w:rPr>
            <w:rFonts w:ascii="Arial" w:eastAsia="Arial" w:hAnsi="Arial" w:cs="Arial"/>
            <w:spacing w:val="29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ei</w:delText>
        </w:r>
        <w:r w:rsidDel="005C430B">
          <w:rPr>
            <w:rFonts w:ascii="Arial" w:eastAsia="Arial" w:hAnsi="Arial" w:cs="Arial"/>
            <w:sz w:val="18"/>
            <w:szCs w:val="18"/>
          </w:rPr>
          <w:delText>t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5C430B">
          <w:rPr>
            <w:rFonts w:ascii="Arial" w:eastAsia="Arial" w:hAnsi="Arial" w:cs="Arial"/>
            <w:sz w:val="18"/>
            <w:szCs w:val="18"/>
          </w:rPr>
          <w:delText>r</w:delText>
        </w:r>
        <w:r w:rsidDel="005C430B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z w:val="18"/>
            <w:szCs w:val="18"/>
          </w:rPr>
          <w:delText>t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C430B">
          <w:rPr>
            <w:rFonts w:ascii="Arial" w:eastAsia="Arial" w:hAnsi="Arial" w:cs="Arial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C430B">
          <w:rPr>
            <w:rFonts w:ascii="Arial" w:eastAsia="Arial" w:hAnsi="Arial" w:cs="Arial"/>
            <w:sz w:val="18"/>
            <w:szCs w:val="18"/>
          </w:rPr>
          <w:delText>n</w:delText>
        </w:r>
        <w:r w:rsidDel="005C430B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C430B">
          <w:rPr>
            <w:rFonts w:ascii="Arial" w:eastAsia="Arial" w:hAnsi="Arial" w:cs="Arial"/>
            <w:sz w:val="18"/>
            <w:szCs w:val="18"/>
          </w:rPr>
          <w:delText>f</w:delText>
        </w:r>
        <w:r w:rsidDel="005C430B">
          <w:rPr>
            <w:rFonts w:ascii="Arial" w:eastAsia="Arial" w:hAnsi="Arial" w:cs="Arial"/>
            <w:spacing w:val="29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z w:val="18"/>
            <w:szCs w:val="18"/>
          </w:rPr>
          <w:delText>a</w:delText>
        </w:r>
        <w:r w:rsidDel="005C430B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z w:val="18"/>
            <w:szCs w:val="18"/>
          </w:rPr>
          <w:delText>b</w:delText>
        </w:r>
        <w:r w:rsidDel="005C430B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pag</w:delText>
        </w:r>
        <w:r w:rsidDel="005C430B">
          <w:rPr>
            <w:rFonts w:ascii="Arial" w:eastAsia="Arial" w:hAnsi="Arial" w:cs="Arial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pacing w:val="3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z w:val="18"/>
            <w:szCs w:val="18"/>
          </w:rPr>
          <w:delText xml:space="preserve">(to 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sho</w:delText>
        </w:r>
        <w:r w:rsidDel="005C430B">
          <w:rPr>
            <w:rFonts w:ascii="Arial" w:eastAsia="Arial" w:hAnsi="Arial" w:cs="Arial"/>
            <w:sz w:val="18"/>
            <w:szCs w:val="18"/>
          </w:rPr>
          <w:delText xml:space="preserve">w </w:delText>
        </w:r>
        <w:r w:rsidDel="005C430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hic</w:delText>
        </w:r>
        <w:r w:rsidDel="005C430B">
          <w:rPr>
            <w:rFonts w:ascii="Arial" w:eastAsia="Arial" w:hAnsi="Arial" w:cs="Arial"/>
            <w:sz w:val="18"/>
            <w:szCs w:val="18"/>
          </w:rPr>
          <w:delText>h</w:delText>
        </w:r>
        <w:r w:rsidDel="005C430B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C430B">
          <w:rPr>
            <w:rFonts w:ascii="Arial" w:eastAsia="Arial" w:hAnsi="Arial" w:cs="Arial"/>
            <w:sz w:val="18"/>
            <w:szCs w:val="18"/>
          </w:rPr>
          <w:delText>s</w:delText>
        </w:r>
        <w:r w:rsidDel="005C430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peo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C430B">
          <w:rPr>
            <w:rFonts w:ascii="Arial" w:eastAsia="Arial" w:hAnsi="Arial" w:cs="Arial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 xml:space="preserve"> co</w:delText>
        </w:r>
        <w:r w:rsidDel="005C430B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C430B">
          <w:rPr>
            <w:rFonts w:ascii="Arial" w:eastAsia="Arial" w:hAnsi="Arial" w:cs="Arial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z w:val="18"/>
            <w:szCs w:val="18"/>
          </w:rPr>
          <w:delText>t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C430B">
          <w:rPr>
            <w:rFonts w:ascii="Arial" w:eastAsia="Arial" w:hAnsi="Arial" w:cs="Arial"/>
            <w:sz w:val="18"/>
            <w:szCs w:val="18"/>
          </w:rPr>
          <w:delText>)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5C430B">
          <w:rPr>
            <w:rFonts w:ascii="Arial" w:eastAsia="Arial" w:hAnsi="Arial" w:cs="Arial"/>
            <w:sz w:val="18"/>
            <w:szCs w:val="18"/>
          </w:rPr>
          <w:delText>r</w:delText>
        </w:r>
        <w:r w:rsidDel="005C43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z w:val="18"/>
            <w:szCs w:val="18"/>
          </w:rPr>
          <w:delText>t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C430B">
          <w:rPr>
            <w:rFonts w:ascii="Arial" w:eastAsia="Arial" w:hAnsi="Arial" w:cs="Arial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z w:val="18"/>
            <w:szCs w:val="18"/>
          </w:rPr>
          <w:delText>r</w:delText>
        </w:r>
        <w:r w:rsidDel="005C430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z w:val="18"/>
            <w:szCs w:val="18"/>
          </w:rPr>
          <w:delText>r</w:delText>
        </w:r>
        <w:r w:rsidDel="005C43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z w:val="18"/>
            <w:szCs w:val="18"/>
          </w:rPr>
          <w:delText>r</w:delText>
        </w:r>
        <w:r w:rsidDel="005C430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C430B">
          <w:rPr>
            <w:rFonts w:ascii="Arial" w:eastAsia="Arial" w:hAnsi="Arial" w:cs="Arial"/>
            <w:sz w:val="18"/>
            <w:szCs w:val="18"/>
          </w:rPr>
          <w:delText>g</w:delText>
        </w:r>
        <w:r w:rsidDel="005C430B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z w:val="18"/>
            <w:szCs w:val="18"/>
          </w:rPr>
          <w:delText>t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C430B">
          <w:rPr>
            <w:rFonts w:ascii="Arial" w:eastAsia="Arial" w:hAnsi="Arial" w:cs="Arial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 xml:space="preserve"> pa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5C430B">
          <w:rPr>
            <w:rFonts w:ascii="Arial" w:eastAsia="Arial" w:hAnsi="Arial" w:cs="Arial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z w:val="18"/>
            <w:szCs w:val="18"/>
          </w:rPr>
          <w:delText>(f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C430B">
          <w:rPr>
            <w:rFonts w:ascii="Arial" w:eastAsia="Arial" w:hAnsi="Arial" w:cs="Arial"/>
            <w:sz w:val="18"/>
            <w:szCs w:val="18"/>
          </w:rPr>
          <w:delText>r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z w:val="18"/>
            <w:szCs w:val="18"/>
          </w:rPr>
          <w:delText xml:space="preserve">a 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loa</w:delText>
        </w:r>
        <w:r w:rsidDel="005C430B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ba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5C430B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5C430B">
          <w:rPr>
            <w:rFonts w:ascii="Arial" w:eastAsia="Arial" w:hAnsi="Arial" w:cs="Arial"/>
            <w:sz w:val="18"/>
            <w:szCs w:val="18"/>
          </w:rPr>
          <w:delText xml:space="preserve">g 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qu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C430B">
          <w:rPr>
            <w:rFonts w:ascii="Arial" w:eastAsia="Arial" w:hAnsi="Arial" w:cs="Arial"/>
            <w:sz w:val="18"/>
            <w:szCs w:val="18"/>
          </w:rPr>
          <w:delText>k</w:delText>
        </w:r>
        <w:r w:rsidDel="005C430B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z w:val="18"/>
            <w:szCs w:val="18"/>
          </w:rPr>
          <w:delText>f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5C430B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z w:val="18"/>
            <w:szCs w:val="18"/>
          </w:rPr>
          <w:delText>).</w:delText>
        </w:r>
        <w:r w:rsidDel="005C430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C430B">
          <w:rPr>
            <w:rFonts w:ascii="Arial" w:eastAsia="Arial" w:hAnsi="Arial" w:cs="Arial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5C430B">
          <w:rPr>
            <w:rFonts w:ascii="Arial" w:eastAsia="Arial" w:hAnsi="Arial" w:cs="Arial"/>
            <w:sz w:val="18"/>
            <w:szCs w:val="18"/>
          </w:rPr>
          <w:delText>r</w:delText>
        </w:r>
        <w:r w:rsidDel="005C430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z w:val="18"/>
            <w:szCs w:val="18"/>
          </w:rPr>
          <w:delText>r</w:delText>
        </w:r>
        <w:r w:rsidDel="005C430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V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C430B">
          <w:rPr>
            <w:rFonts w:ascii="Arial" w:eastAsia="Arial" w:hAnsi="Arial" w:cs="Arial"/>
            <w:sz w:val="18"/>
            <w:szCs w:val="18"/>
          </w:rPr>
          <w:delText>r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bl</w:delText>
        </w:r>
        <w:r w:rsidDel="005C430B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C430B">
          <w:rPr>
            <w:rFonts w:ascii="Arial" w:eastAsia="Arial" w:hAnsi="Arial" w:cs="Arial"/>
            <w:sz w:val="18"/>
            <w:szCs w:val="18"/>
          </w:rPr>
          <w:delText>s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 xml:space="preserve"> us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z w:val="18"/>
            <w:szCs w:val="18"/>
          </w:rPr>
          <w:delText>d</w:delText>
        </w:r>
        <w:r w:rsidDel="005C430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z w:val="18"/>
            <w:szCs w:val="18"/>
          </w:rPr>
          <w:delText>to</w:delText>
        </w:r>
        <w:r w:rsidDel="005C430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op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5C430B">
          <w:rPr>
            <w:rFonts w:ascii="Arial" w:eastAsia="Arial" w:hAnsi="Arial" w:cs="Arial"/>
            <w:sz w:val="18"/>
            <w:szCs w:val="18"/>
          </w:rPr>
          <w:delText>te t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C430B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C430B">
          <w:rPr>
            <w:rFonts w:ascii="Arial" w:eastAsia="Arial" w:hAnsi="Arial" w:cs="Arial"/>
            <w:spacing w:val="-4"/>
            <w:sz w:val="18"/>
            <w:szCs w:val="18"/>
          </w:rPr>
          <w:delText>M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os</w:delText>
        </w:r>
        <w:r w:rsidDel="005C430B">
          <w:rPr>
            <w:rFonts w:ascii="Arial" w:eastAsia="Arial" w:hAnsi="Arial" w:cs="Arial"/>
            <w:sz w:val="18"/>
            <w:szCs w:val="18"/>
          </w:rPr>
          <w:delText>t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z w:val="18"/>
            <w:szCs w:val="18"/>
          </w:rPr>
          <w:delText>P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opula</w:delText>
        </w:r>
        <w:r w:rsidDel="005C430B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S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z w:val="18"/>
            <w:szCs w:val="18"/>
          </w:rPr>
          <w:delText>r</w:delText>
        </w:r>
        <w:r w:rsidDel="005C430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z w:val="18"/>
            <w:szCs w:val="18"/>
          </w:rPr>
          <w:delText>rs</w:delText>
        </w:r>
        <w:r w:rsidDel="005C430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z w:val="18"/>
            <w:szCs w:val="18"/>
          </w:rPr>
          <w:delText>R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C430B">
          <w:rPr>
            <w:rFonts w:ascii="Arial" w:eastAsia="Arial" w:hAnsi="Arial" w:cs="Arial"/>
            <w:sz w:val="18"/>
            <w:szCs w:val="18"/>
          </w:rPr>
          <w:delText>rt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C430B">
          <w:rPr>
            <w:rFonts w:ascii="Arial" w:eastAsia="Arial" w:hAnsi="Arial" w:cs="Arial"/>
            <w:sz w:val="18"/>
            <w:szCs w:val="18"/>
          </w:rPr>
          <w:delText>n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C430B">
          <w:rPr>
            <w:rFonts w:ascii="Arial" w:eastAsia="Arial" w:hAnsi="Arial" w:cs="Arial"/>
            <w:sz w:val="18"/>
            <w:szCs w:val="18"/>
          </w:rPr>
          <w:delText>S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C430B">
          <w:rPr>
            <w:rFonts w:ascii="Arial" w:eastAsia="Arial" w:hAnsi="Arial" w:cs="Arial"/>
            <w:sz w:val="18"/>
            <w:szCs w:val="18"/>
          </w:rPr>
          <w:delText>t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C430B">
          <w:rPr>
            <w:rFonts w:ascii="Arial" w:eastAsia="Arial" w:hAnsi="Arial" w:cs="Arial"/>
            <w:sz w:val="18"/>
            <w:szCs w:val="18"/>
          </w:rPr>
          <w:delText>C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C430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5C430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C430B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C430B">
          <w:rPr>
            <w:rFonts w:ascii="Arial" w:eastAsia="Arial" w:hAnsi="Arial" w:cs="Arial"/>
            <w:sz w:val="18"/>
            <w:szCs w:val="18"/>
          </w:rPr>
          <w:delText>t.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n                                              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ebs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inuo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tC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ck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 xml:space="preserve">                               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mni</w:t>
      </w:r>
      <w:r>
        <w:rPr>
          <w:rFonts w:ascii="Arial" w:eastAsia="Arial" w:hAnsi="Arial" w:cs="Arial"/>
          <w:spacing w:val="-2"/>
          <w:sz w:val="18"/>
          <w:szCs w:val="18"/>
        </w:rPr>
        <w:t>tu</w:t>
      </w:r>
      <w:r>
        <w:rPr>
          <w:rFonts w:ascii="Arial" w:eastAsia="Arial" w:hAnsi="Arial" w:cs="Arial"/>
          <w:sz w:val="18"/>
          <w:szCs w:val="18"/>
        </w:rPr>
        <w:t>re</w:t>
      </w:r>
      <w:proofErr w:type="spellEnd"/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p</w:t>
      </w:r>
      <w:proofErr w:type="spellEnd"/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HT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ema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onl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ked</w:t>
      </w:r>
      <w:r>
        <w:rPr>
          <w:rFonts w:ascii="Arial" w:eastAsia="Arial" w:hAnsi="Arial" w:cs="Arial"/>
          <w:sz w:val="18"/>
          <w:szCs w:val="18"/>
        </w:rPr>
        <w:t>.</w:t>
      </w:r>
      <w:ins w:id="168" w:author="Blake Frei" w:date="2012-05-31T12:03:00Z">
        <w:r w:rsidR="00334DB1">
          <w:rPr>
            <w:rFonts w:ascii="Arial" w:eastAsia="Arial" w:hAnsi="Arial" w:cs="Arial"/>
            <w:sz w:val="18"/>
            <w:szCs w:val="18"/>
          </w:rPr>
          <w:t xml:space="preserve"> 6914 answer ID (plugin)</w:t>
        </w:r>
      </w:ins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8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hopp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proofErr w:type="gramStart"/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rt  </w:t>
      </w:r>
      <w:ins w:id="169" w:author="Blake Frei" w:date="2012-05-31T12:04:00Z">
        <w:r w:rsidR="00334DB1">
          <w:rPr>
            <w:rFonts w:ascii="Arial" w:eastAsia="Arial" w:hAnsi="Arial" w:cs="Arial"/>
            <w:sz w:val="18"/>
            <w:szCs w:val="18"/>
          </w:rPr>
          <w:t>no</w:t>
        </w:r>
      </w:ins>
      <w:proofErr w:type="gramEnd"/>
      <w:r>
        <w:rPr>
          <w:rFonts w:ascii="Arial" w:eastAsia="Arial" w:hAnsi="Arial" w:cs="Arial"/>
          <w:sz w:val="18"/>
          <w:szCs w:val="18"/>
        </w:rPr>
        <w:t xml:space="preserve">                                  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shop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 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8" w:hanging="3060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ingl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s                                     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ak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ingl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 xml:space="preserve">t                                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 xml:space="preserve">w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iden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re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t.</w:t>
      </w:r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5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 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e </w:t>
      </w:r>
      <w:ins w:id="170" w:author="Blake Frei" w:date="2012-05-31T12:05:00Z">
        <w:r w:rsidR="00334DB1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 xml:space="preserve">te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shi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des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;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ue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ls</w:t>
      </w:r>
      <w:r>
        <w:rPr>
          <w:rFonts w:ascii="Arial" w:eastAsia="Arial" w:hAnsi="Arial" w:cs="Arial"/>
          <w:sz w:val="18"/>
          <w:szCs w:val="18"/>
        </w:rPr>
        <w:t>o 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nloade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z w:val="18"/>
          <w:szCs w:val="18"/>
        </w:rPr>
        <w:t xml:space="preserve">th                            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pag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proofErr w:type="gram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"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"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gi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after="0"/>
        <w:jc w:val="both"/>
        <w:sectPr w:rsidR="00244ECA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RDefault="00244ECA">
      <w:pPr>
        <w:spacing w:before="13" w:after="0" w:line="260" w:lineRule="exact"/>
        <w:rPr>
          <w:sz w:val="26"/>
          <w:szCs w:val="26"/>
        </w:rPr>
      </w:pPr>
    </w:p>
    <w:p w:rsidR="00244ECA" w:rsidRDefault="0014106B">
      <w:pPr>
        <w:spacing w:before="37"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 xml:space="preserve">ry    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 xml:space="preserve">ts 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age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eci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abou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rt.</w:t>
      </w:r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c                                          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eekl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mon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8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moo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echn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qu</w:t>
      </w:r>
      <w:r>
        <w:rPr>
          <w:rFonts w:ascii="Arial" w:eastAsia="Arial" w:hAnsi="Arial" w:cs="Arial"/>
          <w:sz w:val="18"/>
          <w:szCs w:val="18"/>
        </w:rPr>
        <w:t xml:space="preserve">e     </w:t>
      </w:r>
      <w:ins w:id="171" w:author="Blake Frei" w:date="2012-05-31T12:13:00Z">
        <w:r w:rsidR="008346BE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pla</w:t>
      </w:r>
      <w:r>
        <w:rPr>
          <w:rFonts w:ascii="Arial" w:eastAsia="Arial" w:hAnsi="Arial" w:cs="Arial"/>
          <w:spacing w:val="-4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 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pide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s             </w:t>
      </w:r>
      <w:ins w:id="172" w:author="Blake Frei" w:date="2012-05-31T12:13:00Z">
        <w:r w:rsidR="008346BE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"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ls</w:t>
      </w:r>
      <w:r>
        <w:rPr>
          <w:rFonts w:ascii="Arial" w:eastAsia="Arial" w:hAnsi="Arial" w:cs="Arial"/>
          <w:sz w:val="18"/>
          <w:szCs w:val="18"/>
        </w:rPr>
        <w:t>"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eb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inde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b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8"/>
          <w:szCs w:val="18"/>
        </w:rPr>
        <w:t>mos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  to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rt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lm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sea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pi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SSL             </w:t>
      </w:r>
      <w:proofErr w:type="spellStart"/>
      <w:ins w:id="173" w:author="Blake Frei" w:date="2012-05-31T12:13:00Z">
        <w:r w:rsidR="007B44CF">
          <w:rPr>
            <w:rFonts w:ascii="Arial" w:eastAsia="Arial" w:hAnsi="Arial" w:cs="Arial"/>
            <w:sz w:val="18"/>
            <w:szCs w:val="18"/>
          </w:rPr>
          <w:t>no</w:t>
        </w:r>
      </w:ins>
      <w:proofErr w:type="spellEnd"/>
      <w:r>
        <w:rPr>
          <w:rFonts w:ascii="Arial" w:eastAsia="Arial" w:hAnsi="Arial" w:cs="Arial"/>
          <w:sz w:val="18"/>
          <w:szCs w:val="18"/>
        </w:rPr>
        <w:t xml:space="preserve">                                       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ecu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s 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ecu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t.</w:t>
      </w:r>
    </w:p>
    <w:p w:rsidR="00244ECA" w:rsidRDefault="00244ECA">
      <w:pPr>
        <w:spacing w:before="1" w:after="0" w:line="180" w:lineRule="exact"/>
        <w:rPr>
          <w:sz w:val="18"/>
          <w:szCs w:val="18"/>
        </w:rPr>
      </w:pPr>
    </w:p>
    <w:p w:rsidR="00244ECA" w:rsidRDefault="0014106B">
      <w:pPr>
        <w:spacing w:after="0" w:line="277" w:lineRule="auto"/>
        <w:ind w:left="3328" w:right="1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up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changin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 xml:space="preserve">ta 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sepa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enc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ke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–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z w:val="18"/>
          <w:szCs w:val="18"/>
        </w:rPr>
        <w:t>y (</w:t>
      </w:r>
      <w:r>
        <w:rPr>
          <w:rFonts w:ascii="Arial" w:eastAsia="Arial" w:hAnsi="Arial" w:cs="Arial"/>
          <w:spacing w:val="1"/>
          <w:sz w:val="18"/>
          <w:szCs w:val="18"/>
        </w:rPr>
        <w:t>kno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one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kno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onl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pi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).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con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UR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 r</w:t>
      </w:r>
      <w:r>
        <w:rPr>
          <w:rFonts w:ascii="Arial" w:eastAsia="Arial" w:hAnsi="Arial" w:cs="Arial"/>
          <w:spacing w:val="1"/>
          <w:sz w:val="18"/>
          <w:szCs w:val="18"/>
        </w:rPr>
        <w:t>equi</w:t>
      </w:r>
      <w:r>
        <w:rPr>
          <w:rFonts w:ascii="Arial" w:eastAsia="Arial" w:hAnsi="Arial" w:cs="Arial"/>
          <w:sz w:val="18"/>
          <w:szCs w:val="18"/>
        </w:rPr>
        <w:t xml:space="preserve">re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h</w:t>
      </w:r>
      <w:r>
        <w:rPr>
          <w:rFonts w:ascii="Arial" w:eastAsia="Arial" w:hAnsi="Arial" w:cs="Arial"/>
          <w:i/>
          <w:sz w:val="18"/>
          <w:szCs w:val="18"/>
        </w:rPr>
        <w:t>tt</w:t>
      </w:r>
      <w:r>
        <w:rPr>
          <w:rFonts w:ascii="Arial" w:eastAsia="Arial" w:hAnsi="Arial" w:cs="Arial"/>
          <w:i/>
          <w:spacing w:val="-2"/>
          <w:sz w:val="18"/>
          <w:szCs w:val="18"/>
        </w:rPr>
        <w:t>p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h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4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SSL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e          </w:t>
      </w:r>
      <w:ins w:id="174" w:author="Blake Frei" w:date="2012-05-31T12:13:00Z">
        <w:r w:rsidR="007B44CF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An</w:t>
      </w:r>
      <w:proofErr w:type="gramEnd"/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ro</w:t>
      </w:r>
      <w:r>
        <w:rPr>
          <w:rFonts w:ascii="Arial" w:eastAsia="Arial" w:hAnsi="Arial" w:cs="Arial"/>
          <w:spacing w:val="1"/>
          <w:sz w:val="18"/>
          <w:szCs w:val="18"/>
        </w:rPr>
        <w:t>ni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mos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20" w:lineRule="exact"/>
        <w:rPr>
          <w:sz w:val="12"/>
          <w:szCs w:val="12"/>
        </w:rPr>
      </w:pPr>
    </w:p>
    <w:p w:rsidR="00244ECA" w:rsidRDefault="0014106B">
      <w:pPr>
        <w:tabs>
          <w:tab w:val="left" w:pos="4040"/>
        </w:tabs>
        <w:spacing w:after="0" w:line="278" w:lineRule="auto"/>
        <w:ind w:left="4048" w:right="256" w:hanging="360"/>
        <w:rPr>
          <w:rFonts w:ascii="Arial" w:eastAsia="Arial" w:hAnsi="Arial" w:cs="Arial"/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</w:t>
      </w:r>
      <w:r>
        <w:rPr>
          <w:rFonts w:ascii="Times New Roman" w:eastAsia="Times New Roman" w:hAnsi="Times New Roman" w:cs="Times New Roman"/>
          <w:spacing w:val="-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</w:p>
    <w:p w:rsidR="00244ECA" w:rsidRDefault="0014106B">
      <w:pPr>
        <w:tabs>
          <w:tab w:val="left" w:pos="4040"/>
        </w:tabs>
        <w:spacing w:before="61" w:after="0" w:line="240" w:lineRule="auto"/>
        <w:ind w:left="3688" w:right="-20"/>
        <w:rPr>
          <w:rFonts w:ascii="Arial" w:eastAsia="Arial" w:hAnsi="Arial" w:cs="Arial"/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</w:t>
      </w:r>
      <w:r>
        <w:rPr>
          <w:rFonts w:ascii="Times New Roman" w:eastAsia="Times New Roman" w:hAnsi="Times New Roman" w:cs="Times New Roman"/>
          <w:spacing w:val="-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</w:p>
    <w:p w:rsidR="00244ECA" w:rsidRDefault="00244ECA">
      <w:pPr>
        <w:spacing w:before="3" w:after="0" w:line="150" w:lineRule="exact"/>
        <w:rPr>
          <w:sz w:val="15"/>
          <w:szCs w:val="15"/>
        </w:rPr>
      </w:pPr>
    </w:p>
    <w:p w:rsidR="00244ECA" w:rsidRDefault="0014106B">
      <w:pPr>
        <w:spacing w:after="0" w:line="278" w:lineRule="auto"/>
        <w:ind w:left="3328" w:right="1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indi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ish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sag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pli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pacing w:val="-2"/>
          <w:sz w:val="18"/>
          <w:szCs w:val="18"/>
        </w:rPr>
        <w:t>r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f</w:t>
      </w:r>
      <w:r>
        <w:rPr>
          <w:rFonts w:ascii="Arial" w:eastAsia="Arial" w:hAnsi="Arial" w:cs="Arial"/>
          <w:i/>
          <w:spacing w:val="-2"/>
          <w:sz w:val="18"/>
          <w:szCs w:val="18"/>
        </w:rPr>
        <w:t>i</w:t>
      </w:r>
      <w:r>
        <w:rPr>
          <w:rFonts w:ascii="Arial" w:eastAsia="Arial" w:hAnsi="Arial" w:cs="Arial"/>
          <w:i/>
          <w:spacing w:val="1"/>
          <w:sz w:val="18"/>
          <w:szCs w:val="18"/>
        </w:rPr>
        <w:t>ca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A</w:t>
      </w:r>
      <w:r>
        <w:rPr>
          <w:rFonts w:ascii="Arial" w:eastAsia="Arial" w:hAnsi="Arial" w:cs="Arial"/>
          <w:i/>
          <w:spacing w:val="1"/>
          <w:sz w:val="18"/>
          <w:szCs w:val="18"/>
        </w:rPr>
        <w:t>u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ho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2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ty</w:t>
      </w:r>
      <w:r>
        <w:rPr>
          <w:rFonts w:ascii="Arial" w:eastAsia="Arial" w:hAnsi="Arial" w:cs="Arial"/>
          <w:i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(CA)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digi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app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 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iden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in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make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publi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y r</w:t>
      </w:r>
      <w:r>
        <w:rPr>
          <w:rFonts w:ascii="Arial" w:eastAsia="Arial" w:hAnsi="Arial" w:cs="Arial"/>
          <w:spacing w:val="1"/>
          <w:sz w:val="18"/>
          <w:szCs w:val="18"/>
        </w:rPr>
        <w:t>ead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ailab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t.</w:t>
      </w:r>
    </w:p>
    <w:p w:rsidR="00244ECA" w:rsidRDefault="00244ECA">
      <w:pPr>
        <w:spacing w:before="1" w:after="0" w:line="180" w:lineRule="exact"/>
        <w:rPr>
          <w:sz w:val="18"/>
          <w:szCs w:val="18"/>
        </w:rPr>
      </w:pPr>
    </w:p>
    <w:p w:rsidR="00244ECA" w:rsidRDefault="0014106B">
      <w:pPr>
        <w:spacing w:after="0" w:line="278" w:lineRule="auto"/>
        <w:ind w:left="3328" w:right="1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eci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ien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</w:t>
      </w:r>
      <w:r>
        <w:rPr>
          <w:rFonts w:ascii="Arial" w:eastAsia="Arial" w:hAnsi="Arial" w:cs="Arial"/>
          <w:spacing w:val="-1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sue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CA,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pub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pi</w:t>
      </w:r>
      <w:r>
        <w:rPr>
          <w:rFonts w:ascii="Arial" w:eastAsia="Arial" w:hAnsi="Arial" w:cs="Arial"/>
          <w:spacing w:val="-2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enc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626" w:lineRule="auto"/>
        <w:ind w:left="268" w:right="96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ins w:id="175" w:author="Blake Frei" w:date="2012-05-31T12:13:00Z">
        <w:r w:rsidR="007B44CF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.S.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lo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 St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ins w:id="176" w:author="Blake Frei" w:date="2012-05-31T12:14:00Z">
        <w:r w:rsidR="007B44CF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kee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lea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</w:p>
    <w:p w:rsidR="00244ECA" w:rsidRDefault="0014106B">
      <w:pPr>
        <w:spacing w:before="9"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Str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rd </w:t>
      </w:r>
      <w:ins w:id="177" w:author="Blake Frei" w:date="2012-05-31T12:14:00Z">
        <w:r w:rsidR="007B44CF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ecu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use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le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 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g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sed</w:t>
      </w:r>
      <w:r>
        <w:rPr>
          <w:rFonts w:ascii="Arial" w:eastAsia="Arial" w:hAnsi="Arial" w:cs="Arial"/>
          <w:sz w:val="18"/>
          <w:szCs w:val="18"/>
        </w:rPr>
        <w:t>. E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pacing w:val="-2"/>
          <w:sz w:val="18"/>
          <w:szCs w:val="18"/>
        </w:rPr>
        <w:t>bl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os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                                     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proofErr w:type="gramStart"/>
      <w:r>
        <w:rPr>
          <w:rFonts w:ascii="Arial" w:eastAsia="Arial" w:hAnsi="Arial" w:cs="Arial"/>
          <w:spacing w:val="1"/>
          <w:sz w:val="18"/>
          <w:szCs w:val="18"/>
        </w:rPr>
        <w:t>inc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aig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sio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 F</w:t>
      </w:r>
      <w:r>
        <w:rPr>
          <w:rFonts w:ascii="Arial" w:eastAsia="Arial" w:hAnsi="Arial" w:cs="Arial"/>
          <w:spacing w:val="1"/>
          <w:sz w:val="18"/>
          <w:szCs w:val="18"/>
        </w:rPr>
        <w:t>ind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).</w:t>
      </w:r>
    </w:p>
    <w:p w:rsidR="00244ECA" w:rsidRDefault="00244ECA">
      <w:pPr>
        <w:spacing w:after="0"/>
        <w:jc w:val="both"/>
        <w:sectPr w:rsidR="00244ECA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RDefault="00244ECA">
      <w:pPr>
        <w:spacing w:before="13" w:after="0" w:line="260" w:lineRule="exact"/>
        <w:rPr>
          <w:sz w:val="26"/>
          <w:szCs w:val="26"/>
        </w:rPr>
      </w:pPr>
    </w:p>
    <w:p w:rsidR="00244ECA" w:rsidRDefault="0014106B">
      <w:pPr>
        <w:spacing w:before="37"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                                   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del w:id="178" w:author="Blake Frei" w:date="2012-05-30T08:52:00Z">
        <w:r w:rsidDel="00ED59E9">
          <w:rPr>
            <w:rFonts w:ascii="Arial" w:eastAsia="Arial" w:hAnsi="Arial" w:cs="Arial"/>
            <w:sz w:val="18"/>
            <w:szCs w:val="18"/>
          </w:rPr>
          <w:delText xml:space="preserve">An </w:delText>
        </w:r>
        <w:r w:rsidDel="00ED59E9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ac</w:delText>
        </w:r>
        <w:r w:rsidDel="00ED59E9">
          <w:rPr>
            <w:rFonts w:ascii="Arial" w:eastAsia="Arial" w:hAnsi="Arial" w:cs="Arial"/>
            <w:sz w:val="18"/>
            <w:szCs w:val="18"/>
          </w:rPr>
          <w:delText>t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D59E9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ED59E9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z w:val="18"/>
            <w:szCs w:val="18"/>
          </w:rPr>
          <w:delText>t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D59E9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ED59E9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D59E9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ED59E9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ED59E9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ED59E9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z w:val="18"/>
            <w:szCs w:val="18"/>
          </w:rPr>
          <w:delText>tr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ke</w:delText>
        </w:r>
        <w:r w:rsidDel="00ED59E9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ED59E9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D59E9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ED59E9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z w:val="18"/>
            <w:szCs w:val="18"/>
          </w:rPr>
          <w:delText>S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D59E9">
          <w:rPr>
            <w:rFonts w:ascii="Arial" w:eastAsia="Arial" w:hAnsi="Arial" w:cs="Arial"/>
            <w:sz w:val="18"/>
            <w:szCs w:val="18"/>
          </w:rPr>
          <w:delText>t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z w:val="18"/>
            <w:szCs w:val="18"/>
          </w:rPr>
          <w:delText>C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D59E9">
          <w:rPr>
            <w:rFonts w:ascii="Arial" w:eastAsia="Arial" w:hAnsi="Arial" w:cs="Arial"/>
            <w:sz w:val="18"/>
            <w:szCs w:val="18"/>
          </w:rPr>
          <w:delText xml:space="preserve">t. </w:delText>
        </w:r>
        <w:r w:rsidDel="00ED59E9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D59E9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ED59E9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uc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D59E9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ED59E9">
          <w:rPr>
            <w:rFonts w:ascii="Arial" w:eastAsia="Arial" w:hAnsi="Arial" w:cs="Arial"/>
            <w:spacing w:val="31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ED59E9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ED59E9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D59E9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ED59E9">
          <w:rPr>
            <w:rFonts w:ascii="Arial" w:eastAsia="Arial" w:hAnsi="Arial" w:cs="Arial"/>
            <w:sz w:val="18"/>
            <w:szCs w:val="18"/>
          </w:rPr>
          <w:delText>t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min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z w:val="18"/>
            <w:szCs w:val="18"/>
          </w:rPr>
          <w:delText>d</w:delText>
        </w:r>
        <w:r w:rsidDel="00ED59E9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ED59E9">
          <w:rPr>
            <w:rFonts w:ascii="Arial" w:eastAsia="Arial" w:hAnsi="Arial" w:cs="Arial"/>
            <w:sz w:val="18"/>
            <w:szCs w:val="18"/>
          </w:rPr>
          <w:delText>y t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D59E9">
          <w:rPr>
            <w:rFonts w:ascii="Arial" w:eastAsia="Arial" w:hAnsi="Arial" w:cs="Arial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S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D59E9">
          <w:rPr>
            <w:rFonts w:ascii="Arial" w:eastAsia="Arial" w:hAnsi="Arial" w:cs="Arial"/>
            <w:sz w:val="18"/>
            <w:szCs w:val="18"/>
          </w:rPr>
          <w:delText>t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z w:val="18"/>
            <w:szCs w:val="18"/>
          </w:rPr>
          <w:delText>C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D59E9">
          <w:rPr>
            <w:rFonts w:ascii="Arial" w:eastAsia="Arial" w:hAnsi="Arial" w:cs="Arial"/>
            <w:sz w:val="18"/>
            <w:szCs w:val="18"/>
          </w:rPr>
          <w:delText>t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>ys</w:delText>
        </w:r>
        <w:r w:rsidDel="00ED59E9">
          <w:rPr>
            <w:rFonts w:ascii="Arial" w:eastAsia="Arial" w:hAnsi="Arial" w:cs="Arial"/>
            <w:sz w:val="18"/>
            <w:szCs w:val="18"/>
          </w:rPr>
          <w:delText>t</w:delText>
        </w:r>
        <w:r w:rsidDel="00ED59E9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z w:val="18"/>
            <w:szCs w:val="18"/>
          </w:rPr>
          <w:delText>r.</w:delText>
        </w:r>
        <w:r w:rsidDel="00ED59E9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D59E9">
          <w:rPr>
            <w:rFonts w:ascii="Arial" w:eastAsia="Arial" w:hAnsi="Arial" w:cs="Arial"/>
            <w:sz w:val="18"/>
            <w:szCs w:val="18"/>
          </w:rPr>
          <w:delText>r</w:delText>
        </w:r>
        <w:r w:rsidDel="00ED59E9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amp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z w:val="18"/>
            <w:szCs w:val="18"/>
          </w:rPr>
          <w:delText>,</w:delText>
        </w:r>
        <w:r w:rsidDel="00ED59E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D59E9">
          <w:rPr>
            <w:rFonts w:ascii="Arial" w:eastAsia="Arial" w:hAnsi="Arial" w:cs="Arial"/>
            <w:sz w:val="18"/>
            <w:szCs w:val="18"/>
          </w:rPr>
          <w:delText>f</w:delText>
        </w:r>
        <w:r w:rsidDel="00ED59E9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D59E9">
          <w:rPr>
            <w:rFonts w:ascii="Arial" w:eastAsia="Arial" w:hAnsi="Arial" w:cs="Arial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D59E9">
          <w:rPr>
            <w:rFonts w:ascii="Arial" w:eastAsia="Arial" w:hAnsi="Arial" w:cs="Arial"/>
            <w:sz w:val="18"/>
            <w:szCs w:val="18"/>
          </w:rPr>
          <w:delText>r</w:delText>
        </w:r>
        <w:r w:rsidDel="00ED59E9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ch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z w:val="18"/>
            <w:szCs w:val="18"/>
          </w:rPr>
          <w:delText>s</w:delText>
        </w:r>
        <w:r w:rsidDel="00ED59E9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D59E9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D59E9">
          <w:rPr>
            <w:rFonts w:ascii="Arial" w:eastAsia="Arial" w:hAnsi="Arial" w:cs="Arial"/>
            <w:sz w:val="18"/>
            <w:szCs w:val="18"/>
          </w:rPr>
          <w:delText>t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em</w:delText>
        </w:r>
        <w:r w:rsidDel="00ED59E9">
          <w:rPr>
            <w:rFonts w:ascii="Arial" w:eastAsia="Arial" w:hAnsi="Arial" w:cs="Arial"/>
            <w:sz w:val="18"/>
            <w:szCs w:val="18"/>
          </w:rPr>
          <w:delText>,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z w:val="18"/>
            <w:szCs w:val="18"/>
          </w:rPr>
          <w:delText>t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D59E9">
          <w:rPr>
            <w:rFonts w:ascii="Arial" w:eastAsia="Arial" w:hAnsi="Arial" w:cs="Arial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ch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D59E9">
          <w:rPr>
            <w:rFonts w:ascii="Arial" w:eastAsia="Arial" w:hAnsi="Arial" w:cs="Arial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 xml:space="preserve"> e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D59E9">
          <w:rPr>
            <w:rFonts w:ascii="Arial" w:eastAsia="Arial" w:hAnsi="Arial" w:cs="Arial"/>
            <w:sz w:val="18"/>
            <w:szCs w:val="18"/>
          </w:rPr>
          <w:delText>t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oul</w:delText>
        </w:r>
        <w:r w:rsidDel="00ED59E9">
          <w:rPr>
            <w:rFonts w:ascii="Arial" w:eastAsia="Arial" w:hAnsi="Arial" w:cs="Arial"/>
            <w:sz w:val="18"/>
            <w:szCs w:val="18"/>
          </w:rPr>
          <w:delText>d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ED59E9">
          <w:rPr>
            <w:rFonts w:ascii="Arial" w:eastAsia="Arial" w:hAnsi="Arial" w:cs="Arial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ide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z w:val="18"/>
            <w:szCs w:val="18"/>
          </w:rPr>
          <w:delText>d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D59E9">
          <w:rPr>
            <w:rFonts w:ascii="Arial" w:eastAsia="Arial" w:hAnsi="Arial" w:cs="Arial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su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D59E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D59E9">
          <w:rPr>
            <w:rFonts w:ascii="Arial" w:eastAsia="Arial" w:hAnsi="Arial" w:cs="Arial"/>
            <w:sz w:val="18"/>
            <w:szCs w:val="18"/>
          </w:rPr>
          <w:delText>s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D59E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D59E9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ED59E9">
          <w:rPr>
            <w:rFonts w:ascii="Arial" w:eastAsia="Arial" w:hAnsi="Arial" w:cs="Arial"/>
            <w:sz w:val="18"/>
            <w:szCs w:val="18"/>
          </w:rPr>
          <w:delText>t</w:delText>
        </w:r>
      </w:del>
      <w:r>
        <w:rPr>
          <w:rFonts w:ascii="Arial" w:eastAsia="Arial" w:hAnsi="Arial" w:cs="Arial"/>
          <w:sz w:val="18"/>
          <w:szCs w:val="18"/>
        </w:rPr>
        <w:t>.</w:t>
      </w:r>
      <w:proofErr w:type="gramEnd"/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ins w:id="179" w:author="Blake Frei" w:date="2012-05-31T12:14:00Z">
        <w:r w:rsidR="007B44CF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proofErr w:type="gramEnd"/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nal</w:t>
      </w:r>
      <w:r>
        <w:rPr>
          <w:rFonts w:ascii="Arial" w:eastAsia="Arial" w:hAnsi="Arial" w:cs="Arial"/>
          <w:spacing w:val="-1"/>
          <w:sz w:val="18"/>
          <w:szCs w:val="18"/>
        </w:rPr>
        <w:t>yz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</w:p>
    <w:p w:rsidR="00244ECA" w:rsidRDefault="0014106B">
      <w:pPr>
        <w:spacing w:before="33" w:after="0" w:line="240" w:lineRule="auto"/>
        <w:ind w:left="3295" w:right="5286"/>
        <w:jc w:val="center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  <w:proofErr w:type="gramEnd"/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um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 xml:space="preserve">rt    </w:t>
      </w:r>
      <w:ins w:id="180" w:author="Blake Frei" w:date="2012-05-31T12:16:00Z">
        <w:r w:rsidR="007B44CF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ese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ecu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w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 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le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e “C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 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”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 xml:space="preserve">rt,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ts a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nop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ts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oup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z w:val="18"/>
          <w:szCs w:val="18"/>
        </w:rPr>
        <w:t>® 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“C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”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rt: 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&amp;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 It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ins w:id="181" w:author="Blake Frei" w:date="2012-05-31T12:16:00Z">
        <w:r w:rsidR="007B44CF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</w:t>
      </w:r>
      <w:r>
        <w:rPr>
          <w:rFonts w:ascii="Arial" w:eastAsia="Arial" w:hAnsi="Arial" w:cs="Arial"/>
          <w:sz w:val="18"/>
          <w:szCs w:val="18"/>
        </w:rPr>
        <w:t>ANs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hei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</w:p>
    <w:p w:rsidR="00244ECA" w:rsidRDefault="0014106B">
      <w:pPr>
        <w:spacing w:before="33" w:after="0" w:line="240" w:lineRule="auto"/>
        <w:ind w:left="3295" w:right="5065"/>
        <w:jc w:val="center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AN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</w:p>
    <w:p w:rsidR="00244ECA" w:rsidRDefault="00244ECA">
      <w:pPr>
        <w:spacing w:before="7" w:after="0" w:line="170" w:lineRule="exact"/>
        <w:rPr>
          <w:sz w:val="17"/>
          <w:szCs w:val="17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40" w:lineRule="auto"/>
        <w:ind w:left="16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T</w:t>
      </w:r>
    </w:p>
    <w:p w:rsidR="00244ECA" w:rsidRDefault="00244ECA">
      <w:pPr>
        <w:spacing w:before="16"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1          </w:t>
      </w:r>
      <w:ins w:id="182" w:author="Blake Frei" w:date="2012-05-31T12:18:00Z">
        <w:r w:rsidR="007B44CF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        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ded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up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ans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>5</w:t>
      </w:r>
      <w:r>
        <w:rPr>
          <w:rFonts w:ascii="Arial" w:eastAsia="Arial" w:hAnsi="Arial" w:cs="Arial"/>
          <w:sz w:val="18"/>
          <w:szCs w:val="18"/>
        </w:rPr>
        <w:t xml:space="preserve">4 </w:t>
      </w:r>
      <w:r>
        <w:rPr>
          <w:rFonts w:ascii="Arial" w:eastAsia="Arial" w:hAnsi="Arial" w:cs="Arial"/>
          <w:spacing w:val="1"/>
          <w:sz w:val="18"/>
          <w:szCs w:val="18"/>
        </w:rPr>
        <w:t>meg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abula</w:t>
      </w:r>
      <w:r>
        <w:rPr>
          <w:rFonts w:ascii="Arial" w:eastAsia="Arial" w:hAnsi="Arial" w:cs="Arial"/>
          <w:sz w:val="18"/>
          <w:szCs w:val="18"/>
        </w:rPr>
        <w:t>r 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 xml:space="preserve">w  </w:t>
      </w:r>
      <w:ins w:id="183" w:author="Blake Frei" w:date="2012-05-31T12:20:00Z">
        <w:r w:rsidR="00661657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imp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g</w:t>
      </w:r>
      <w:ins w:id="184" w:author="Blake Frei" w:date="2012-05-31T12:19:00Z">
        <w:r w:rsidR="00661657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  <w:t>HT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aguch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d</w:t>
      </w:r>
      <w:ins w:id="185" w:author="Blake Frei" w:date="2012-05-31T12:24:00Z">
        <w:r w:rsidR="00FC3575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heo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ing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after="0" w:line="300" w:lineRule="exact"/>
        <w:rPr>
          <w:sz w:val="30"/>
          <w:szCs w:val="30"/>
        </w:rPr>
      </w:pPr>
    </w:p>
    <w:p w:rsidR="00244ECA" w:rsidRDefault="0014106B">
      <w:pPr>
        <w:spacing w:after="0" w:line="240" w:lineRule="atLeast"/>
        <w:ind w:left="3328" w:right="108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 xml:space="preserve">t                 </w:t>
      </w:r>
      <w:ins w:id="186" w:author="Blake Frei" w:date="2012-05-31T12:24:00Z">
        <w:r w:rsidR="00FC3575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ph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goa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)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6" w:after="0" w:line="280" w:lineRule="exact"/>
        <w:rPr>
          <w:sz w:val="28"/>
          <w:szCs w:val="28"/>
        </w:rPr>
      </w:pPr>
    </w:p>
    <w:p w:rsidR="00244ECA" w:rsidRDefault="00244ECA">
      <w:pPr>
        <w:spacing w:after="0"/>
        <w:sectPr w:rsidR="00244ECA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RDefault="0014106B">
      <w:pPr>
        <w:tabs>
          <w:tab w:val="left" w:pos="1120"/>
          <w:tab w:val="left" w:pos="2520"/>
        </w:tabs>
        <w:spacing w:before="37" w:after="0" w:line="240" w:lineRule="auto"/>
        <w:ind w:left="268" w:right="-7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lastRenderedPageBreak/>
        <w:t>T</w:t>
      </w:r>
      <w:r>
        <w:rPr>
          <w:rFonts w:ascii="Arial" w:eastAsia="Arial" w:hAnsi="Arial" w:cs="Arial"/>
          <w:sz w:val="18"/>
          <w:szCs w:val="18"/>
        </w:rPr>
        <w:t>CP/IP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2"/>
          <w:sz w:val="18"/>
          <w:szCs w:val="18"/>
        </w:rPr>
        <w:t>(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ansm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l</w:t>
      </w:r>
    </w:p>
    <w:p w:rsidR="00244ECA" w:rsidRDefault="0014106B">
      <w:pPr>
        <w:spacing w:before="33"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z w:val="18"/>
          <w:szCs w:val="18"/>
        </w:rPr>
        <w:t>/I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)</w:t>
      </w:r>
    </w:p>
    <w:p w:rsidR="00244ECA" w:rsidRDefault="0014106B">
      <w:pPr>
        <w:spacing w:before="4" w:after="0" w:line="240" w:lineRule="atLeast"/>
        <w:ind w:right="107"/>
        <w:jc w:val="both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sz w:val="18"/>
          <w:szCs w:val="18"/>
        </w:rPr>
        <w:lastRenderedPageBreak/>
        <w:t>R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sui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mun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hos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t.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CP/IP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 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sup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CP/IP.</w:t>
      </w:r>
    </w:p>
    <w:p w:rsidR="00244ECA" w:rsidRDefault="00244ECA">
      <w:pPr>
        <w:spacing w:after="0"/>
        <w:jc w:val="both"/>
        <w:sectPr w:rsidR="00244ECA">
          <w:type w:val="continuous"/>
          <w:pgSz w:w="12240" w:h="15840"/>
          <w:pgMar w:top="1480" w:right="1280" w:bottom="280" w:left="1280" w:header="720" w:footer="720" w:gutter="0"/>
          <w:cols w:num="2" w:space="720" w:equalWidth="0">
            <w:col w:w="3114" w:space="214"/>
            <w:col w:w="6352"/>
          </w:cols>
        </w:sectPr>
      </w:pPr>
    </w:p>
    <w:p w:rsidR="00244ECA" w:rsidRDefault="00244ECA">
      <w:pPr>
        <w:spacing w:before="16" w:after="0" w:line="280" w:lineRule="exact"/>
        <w:rPr>
          <w:sz w:val="28"/>
          <w:szCs w:val="28"/>
        </w:rPr>
      </w:pPr>
    </w:p>
    <w:p w:rsidR="00244ECA" w:rsidRDefault="0014106B">
      <w:pPr>
        <w:spacing w:before="37"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elne</w:t>
      </w:r>
      <w:r>
        <w:rPr>
          <w:rFonts w:ascii="Arial" w:eastAsia="Arial" w:hAnsi="Arial" w:cs="Arial"/>
          <w:sz w:val="18"/>
          <w:szCs w:val="18"/>
        </w:rPr>
        <w:t xml:space="preserve">t             </w:t>
      </w:r>
      <w:ins w:id="187" w:author="Blake Frei" w:date="2012-05-31T12:24:00Z">
        <w:r w:rsidR="00FC3575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 A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mul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m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CP/IP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CP/IP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ini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os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ali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use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lne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ph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s    </w:t>
      </w:r>
      <w:ins w:id="188" w:author="Blake Frei" w:date="2012-05-31T12:24:00Z">
        <w:r w:rsidR="00FC3575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                    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nlin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ap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pica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jus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after="0"/>
        <w:jc w:val="both"/>
        <w:sectPr w:rsidR="00244ECA">
          <w:type w:val="continuous"/>
          <w:pgSz w:w="12240" w:h="15840"/>
          <w:pgMar w:top="1480" w:right="1280" w:bottom="280" w:left="1280" w:header="720" w:footer="720" w:gutter="0"/>
          <w:cols w:space="720"/>
        </w:sectPr>
      </w:pPr>
    </w:p>
    <w:p w:rsidR="00244ECA" w:rsidRDefault="00244ECA">
      <w:pPr>
        <w:spacing w:before="13" w:after="0" w:line="260" w:lineRule="exact"/>
        <w:rPr>
          <w:sz w:val="26"/>
          <w:szCs w:val="26"/>
        </w:rPr>
      </w:pPr>
    </w:p>
    <w:p w:rsidR="00244ECA" w:rsidRDefault="0014106B">
      <w:pPr>
        <w:spacing w:before="37" w:after="0" w:line="275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oo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      </w:t>
      </w:r>
      <w:ins w:id="189" w:author="Blake Frei" w:date="2012-05-31T12:25:00Z">
        <w:r w:rsidR="00767F55">
          <w:rPr>
            <w:rFonts w:ascii="Arial" w:eastAsia="Arial" w:hAnsi="Arial" w:cs="Arial"/>
            <w:sz w:val="18"/>
            <w:szCs w:val="18"/>
          </w:rPr>
          <w:t>no</w:t>
        </w:r>
      </w:ins>
      <w:r>
        <w:rPr>
          <w:rFonts w:ascii="Arial" w:eastAsia="Arial" w:hAnsi="Arial" w:cs="Arial"/>
          <w:sz w:val="18"/>
          <w:szCs w:val="18"/>
        </w:rPr>
        <w:t xml:space="preserve">                     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oo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>ft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ing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sz w:val="18"/>
          <w:szCs w:val="18"/>
        </w:rPr>
        <w:t>ook</w:t>
      </w:r>
      <w:r>
        <w:rPr>
          <w:rFonts w:ascii="Arial" w:eastAsia="Arial" w:hAnsi="Arial" w:cs="Arial"/>
          <w:i/>
          <w:spacing w:val="-2"/>
          <w:sz w:val="18"/>
          <w:szCs w:val="18"/>
        </w:rPr>
        <w:t>i</w:t>
      </w:r>
      <w:r>
        <w:rPr>
          <w:rFonts w:ascii="Arial" w:eastAsia="Arial" w:hAnsi="Arial" w:cs="Arial"/>
          <w:i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6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6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eshol</w:t>
      </w:r>
      <w:r>
        <w:rPr>
          <w:rFonts w:ascii="Arial" w:eastAsia="Arial" w:hAnsi="Arial" w:cs="Arial"/>
          <w:sz w:val="18"/>
          <w:szCs w:val="18"/>
        </w:rPr>
        <w:t xml:space="preserve">d                                           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alu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t.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picall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z w:val="18"/>
          <w:szCs w:val="18"/>
        </w:rPr>
        <w:t>w 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sho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ela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belo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sua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equi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z w:val="18"/>
          <w:szCs w:val="18"/>
        </w:rPr>
        <w:t>e S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e                                          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ASI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gm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onl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“Fr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z w:val="18"/>
          <w:szCs w:val="18"/>
        </w:rPr>
        <w:t xml:space="preserve">”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”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 xml:space="preserve">e                          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pla</w:t>
      </w:r>
      <w:r>
        <w:rPr>
          <w:rFonts w:ascii="Arial" w:eastAsia="Arial" w:hAnsi="Arial" w:cs="Arial"/>
          <w:spacing w:val="-4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oun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pag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s              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pla</w:t>
      </w:r>
      <w:r>
        <w:rPr>
          <w:rFonts w:ascii="Arial" w:eastAsia="Arial" w:hAnsi="Arial" w:cs="Arial"/>
          <w:spacing w:val="-4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mou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pen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sec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                           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eng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hol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                                       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one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 fr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s                            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ws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ackin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z w:val="18"/>
          <w:szCs w:val="18"/>
        </w:rPr>
        <w:t xml:space="preserve">e                  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lpha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alu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iq</w:t>
      </w:r>
      <w:r>
        <w:rPr>
          <w:rFonts w:ascii="Arial" w:eastAsia="Arial" w:hAnsi="Arial" w:cs="Arial"/>
          <w:spacing w:val="1"/>
          <w:sz w:val="18"/>
          <w:szCs w:val="18"/>
        </w:rPr>
        <w:t>uel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ts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pla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use</w:t>
      </w:r>
      <w:r>
        <w:rPr>
          <w:rFonts w:ascii="Arial" w:eastAsia="Arial" w:hAnsi="Arial" w:cs="Arial"/>
          <w:sz w:val="18"/>
          <w:szCs w:val="18"/>
        </w:rPr>
        <w:t>r 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ebsi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Q</w:t>
      </w:r>
      <w:r>
        <w:rPr>
          <w:rFonts w:ascii="Arial" w:eastAsia="Arial" w:hAnsi="Arial" w:cs="Arial"/>
          <w:i/>
          <w:spacing w:val="1"/>
          <w:sz w:val="18"/>
          <w:szCs w:val="18"/>
        </w:rPr>
        <w:t>ue</w:t>
      </w:r>
      <w:r>
        <w:rPr>
          <w:rFonts w:ascii="Arial" w:eastAsia="Arial" w:hAnsi="Arial" w:cs="Arial"/>
          <w:i/>
          <w:spacing w:val="-2"/>
          <w:sz w:val="18"/>
          <w:szCs w:val="18"/>
        </w:rPr>
        <w:t>r</w:t>
      </w:r>
      <w:r>
        <w:rPr>
          <w:rFonts w:ascii="Arial" w:eastAsia="Arial" w:hAnsi="Arial" w:cs="Arial"/>
          <w:i/>
          <w:sz w:val="18"/>
          <w:szCs w:val="18"/>
        </w:rPr>
        <w:t>y</w:t>
      </w:r>
      <w:r>
        <w:rPr>
          <w:rFonts w:ascii="Arial" w:eastAsia="Arial" w:hAnsi="Arial" w:cs="Arial"/>
          <w:i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in</w:t>
      </w:r>
      <w:r>
        <w:rPr>
          <w:rFonts w:ascii="Arial" w:eastAsia="Arial" w:hAnsi="Arial" w:cs="Arial"/>
          <w:i/>
          <w:sz w:val="18"/>
          <w:szCs w:val="18"/>
        </w:rPr>
        <w:t>g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P</w:t>
      </w:r>
      <w:r>
        <w:rPr>
          <w:rFonts w:ascii="Arial" w:eastAsia="Arial" w:hAnsi="Arial" w:cs="Arial"/>
          <w:i/>
          <w:spacing w:val="1"/>
          <w:sz w:val="18"/>
          <w:szCs w:val="18"/>
        </w:rPr>
        <w:t>a</w:t>
      </w:r>
      <w:r>
        <w:rPr>
          <w:rFonts w:ascii="Arial" w:eastAsia="Arial" w:hAnsi="Arial" w:cs="Arial"/>
          <w:i/>
          <w:spacing w:val="-2"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a</w:t>
      </w:r>
      <w:r>
        <w:rPr>
          <w:rFonts w:ascii="Arial" w:eastAsia="Arial" w:hAnsi="Arial" w:cs="Arial"/>
          <w:i/>
          <w:spacing w:val="-1"/>
          <w:sz w:val="18"/>
          <w:szCs w:val="18"/>
        </w:rPr>
        <w:t>m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4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Del="00C748FB" w:rsidRDefault="0014106B">
      <w:pPr>
        <w:spacing w:after="0" w:line="278" w:lineRule="auto"/>
        <w:ind w:left="3328" w:right="107" w:hanging="3060"/>
        <w:jc w:val="both"/>
        <w:rPr>
          <w:del w:id="190" w:author="Blake Frei" w:date="2012-08-07T12:07:00Z"/>
          <w:rFonts w:ascii="Arial" w:eastAsia="Arial" w:hAnsi="Arial" w:cs="Arial"/>
          <w:sz w:val="18"/>
          <w:szCs w:val="18"/>
        </w:rPr>
      </w:pPr>
      <w:del w:id="191" w:author="Blake Frei" w:date="2012-08-07T12:07:00Z">
        <w:r w:rsidDel="00C748FB">
          <w:rPr>
            <w:rFonts w:ascii="Arial" w:eastAsia="Arial" w:hAnsi="Arial" w:cs="Arial"/>
            <w:sz w:val="18"/>
            <w:szCs w:val="18"/>
          </w:rPr>
          <w:delText>tr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ack</w:delText>
        </w:r>
        <w:r w:rsidDel="00C748FB">
          <w:rPr>
            <w:rFonts w:ascii="Arial" w:eastAsia="Arial" w:hAnsi="Arial" w:cs="Arial"/>
            <w:spacing w:val="-3"/>
            <w:sz w:val="18"/>
            <w:szCs w:val="18"/>
          </w:rPr>
          <w:delText>D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nload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k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V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iab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z w:val="18"/>
            <w:szCs w:val="18"/>
          </w:rPr>
          <w:delText xml:space="preserve">e             </w:delText>
        </w:r>
        <w:r w:rsidDel="00C748FB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iab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ble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z w:val="18"/>
            <w:szCs w:val="18"/>
          </w:rPr>
          <w:delText>u</w:delText>
        </w:r>
        <w:r w:rsidDel="00C748FB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to</w:delText>
        </w:r>
        <w:r w:rsidDel="00C748FB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tr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z w:val="18"/>
            <w:szCs w:val="18"/>
          </w:rPr>
          <w:delText>k</w:delText>
        </w:r>
        <w:r w:rsidDel="00C748FB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li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k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to</w:delText>
        </w:r>
        <w:r w:rsidDel="00C748FB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z w:val="18"/>
            <w:szCs w:val="18"/>
          </w:rPr>
          <w:delText>w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nloa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ab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f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C748FB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C748F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b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 xml:space="preserve"> si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Del="00C748FB" w:rsidRDefault="0014106B">
      <w:pPr>
        <w:spacing w:after="0" w:line="278" w:lineRule="auto"/>
        <w:ind w:left="3328" w:right="107" w:hanging="3060"/>
        <w:jc w:val="both"/>
        <w:rPr>
          <w:del w:id="192" w:author="Blake Frei" w:date="2012-08-07T12:07:00Z"/>
          <w:rFonts w:ascii="Arial" w:eastAsia="Arial" w:hAnsi="Arial" w:cs="Arial"/>
          <w:sz w:val="18"/>
          <w:szCs w:val="18"/>
        </w:rPr>
      </w:pPr>
      <w:del w:id="193" w:author="Blake Frei" w:date="2012-08-07T12:07:00Z">
        <w:r w:rsidDel="00C748FB">
          <w:rPr>
            <w:rFonts w:ascii="Arial" w:eastAsia="Arial" w:hAnsi="Arial" w:cs="Arial"/>
            <w:sz w:val="18"/>
            <w:szCs w:val="18"/>
          </w:rPr>
          <w:delText>tr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ack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na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Li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k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V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bl</w:delText>
        </w:r>
        <w:r w:rsidDel="00C748FB">
          <w:rPr>
            <w:rFonts w:ascii="Arial" w:eastAsia="Arial" w:hAnsi="Arial" w:cs="Arial"/>
            <w:sz w:val="18"/>
            <w:szCs w:val="18"/>
          </w:rPr>
          <w:delText xml:space="preserve">e                </w:delText>
        </w:r>
        <w:r w:rsidDel="00C748FB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ia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ble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li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k</w:delText>
        </w:r>
        <w:r w:rsidDel="00C748FB">
          <w:rPr>
            <w:rFonts w:ascii="Arial" w:eastAsia="Arial" w:hAnsi="Arial" w:cs="Arial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z w:val="18"/>
            <w:szCs w:val="18"/>
          </w:rPr>
          <w:delText>F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rs</w:delText>
        </w:r>
        <w:r w:rsidDel="00C748FB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z w:val="18"/>
            <w:szCs w:val="18"/>
          </w:rPr>
          <w:delText>d</w:delText>
        </w:r>
        <w:r w:rsidDel="00C748FB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k</w:delText>
        </w:r>
        <w:r w:rsidDel="00C748FB">
          <w:rPr>
            <w:rFonts w:ascii="Arial" w:eastAsia="Arial" w:hAnsi="Arial" w:cs="Arial"/>
            <w:spacing w:val="2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nal</w:delText>
        </w:r>
        <w:r w:rsidDel="00C748FB">
          <w:rPr>
            <w:rFonts w:ascii="Arial" w:eastAsia="Arial" w:hAnsi="Arial" w:cs="Arial"/>
            <w:sz w:val="18"/>
            <w:szCs w:val="18"/>
          </w:rPr>
          <w:delText>F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z w:val="18"/>
            <w:szCs w:val="18"/>
          </w:rPr>
          <w:delText xml:space="preserve">o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min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C748FB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z w:val="18"/>
            <w:szCs w:val="18"/>
          </w:rPr>
          <w:delText>y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li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z w:val="18"/>
            <w:szCs w:val="18"/>
          </w:rPr>
          <w:delText>k</w:delText>
        </w:r>
        <w:r w:rsidDel="00C748F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ck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d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 xml:space="preserve"> lin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k</w:delText>
        </w:r>
        <w:r w:rsidDel="00C748FB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Del="00C748FB" w:rsidRDefault="00244ECA">
      <w:pPr>
        <w:spacing w:before="1" w:after="0" w:line="100" w:lineRule="exact"/>
        <w:rPr>
          <w:del w:id="194" w:author="Blake Frei" w:date="2012-08-07T12:07:00Z"/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ine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ts</w:t>
      </w:r>
      <w:proofErr w:type="spellEnd"/>
      <w:proofErr w:type="gram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 xml:space="preserve">e                    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del w:id="195" w:author="Blake Frei" w:date="2012-08-07T12:07:00Z"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iab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mi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24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ck</w:delText>
        </w:r>
        <w:r w:rsidDel="00C748FB">
          <w:rPr>
            <w:rFonts w:ascii="Arial" w:eastAsia="Arial" w:hAnsi="Arial" w:cs="Arial"/>
            <w:spacing w:val="-4"/>
            <w:sz w:val="18"/>
            <w:szCs w:val="18"/>
          </w:rPr>
          <w:delText>M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p</w:delText>
        </w:r>
        <w:r w:rsidDel="00C748FB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C748FB">
          <w:rPr>
            <w:rFonts w:ascii="Arial" w:eastAsia="Arial" w:hAnsi="Arial" w:cs="Arial"/>
            <w:sz w:val="18"/>
            <w:szCs w:val="18"/>
          </w:rPr>
          <w:delText>ta</w:delText>
        </w:r>
        <w:r w:rsidDel="00C748FB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ga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d</w:delText>
        </w:r>
        <w:r w:rsidDel="00C748FB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no</w:delText>
        </w:r>
        <w:r w:rsidDel="00C748FB">
          <w:rPr>
            <w:rFonts w:ascii="Arial" w:eastAsia="Arial" w:hAnsi="Arial" w:cs="Arial"/>
            <w:sz w:val="18"/>
            <w:szCs w:val="18"/>
          </w:rPr>
          <w:delText>t.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Del="00C748FB" w:rsidRDefault="0014106B" w:rsidP="00C748FB">
      <w:pPr>
        <w:tabs>
          <w:tab w:val="left" w:pos="3280"/>
        </w:tabs>
        <w:spacing w:after="0" w:line="240" w:lineRule="auto"/>
        <w:ind w:left="235" w:right="104"/>
        <w:jc w:val="center"/>
        <w:rPr>
          <w:del w:id="196" w:author="Blake Frei" w:date="2012-08-07T12:08:00Z"/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ack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ah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St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ab/>
      </w:r>
      <w:del w:id="197" w:author="Blake Frei" w:date="2012-08-07T12:08:00Z">
        <w:r w:rsidDel="00C748FB">
          <w:rPr>
            <w:rFonts w:ascii="Arial" w:eastAsia="Arial" w:hAnsi="Arial" w:cs="Arial"/>
            <w:sz w:val="18"/>
            <w:szCs w:val="18"/>
          </w:rPr>
          <w:delText>P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lug</w:delText>
        </w:r>
        <w:r w:rsidDel="00C748FB">
          <w:rPr>
            <w:rFonts w:ascii="Arial" w:eastAsia="Arial" w:hAnsi="Arial" w:cs="Arial"/>
            <w:sz w:val="18"/>
            <w:szCs w:val="18"/>
          </w:rPr>
          <w:delText>-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to</w:delText>
        </w:r>
        <w:r w:rsidDel="00C748FB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au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om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all</w:delText>
        </w:r>
        <w:r w:rsidDel="00C748FB">
          <w:rPr>
            <w:rFonts w:ascii="Arial" w:eastAsia="Arial" w:hAnsi="Arial" w:cs="Arial"/>
            <w:sz w:val="18"/>
            <w:szCs w:val="18"/>
          </w:rPr>
          <w:delText>y</w:delText>
        </w:r>
        <w:r w:rsidDel="00C748FB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z w:val="18"/>
            <w:szCs w:val="18"/>
          </w:rPr>
          <w:delText>k</w:delText>
        </w:r>
        <w:r w:rsidDel="00C748FB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as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C748FB">
          <w:rPr>
            <w:rFonts w:ascii="Arial" w:eastAsia="Arial" w:hAnsi="Arial" w:cs="Arial"/>
            <w:sz w:val="18"/>
            <w:szCs w:val="18"/>
          </w:rPr>
          <w:delText>h</w:delText>
        </w:r>
        <w:r w:rsidDel="00C748F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eg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d</w:delText>
        </w:r>
        <w:r w:rsidDel="00C748F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Y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aho</w:delText>
        </w:r>
        <w:r w:rsidDel="00C748FB">
          <w:rPr>
            <w:rFonts w:ascii="Arial" w:eastAsia="Arial" w:hAnsi="Arial" w:cs="Arial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14106B" w:rsidP="00C748FB">
      <w:pPr>
        <w:tabs>
          <w:tab w:val="left" w:pos="3280"/>
        </w:tabs>
        <w:spacing w:after="0" w:line="240" w:lineRule="auto"/>
        <w:ind w:left="235" w:right="104"/>
        <w:jc w:val="center"/>
        <w:rPr>
          <w:rFonts w:ascii="Arial" w:eastAsia="Arial" w:hAnsi="Arial" w:cs="Arial"/>
          <w:sz w:val="18"/>
          <w:szCs w:val="18"/>
        </w:rPr>
        <w:pPrChange w:id="198" w:author="Blake Frei" w:date="2012-08-07T12:08:00Z">
          <w:pPr>
            <w:spacing w:before="33" w:after="0" w:line="278" w:lineRule="auto"/>
            <w:ind w:left="3328" w:right="107"/>
          </w:pPr>
        </w:pPrChange>
      </w:pPr>
      <w:del w:id="199" w:author="Blake Frei" w:date="2012-08-07T12:08:00Z"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pl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C748FB">
          <w:rPr>
            <w:rFonts w:ascii="Arial" w:eastAsia="Arial" w:hAnsi="Arial" w:cs="Arial"/>
            <w:sz w:val="18"/>
            <w:szCs w:val="18"/>
          </w:rPr>
          <w:delText>-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C748FB">
          <w:rPr>
            <w:rFonts w:ascii="Arial" w:eastAsia="Arial" w:hAnsi="Arial" w:cs="Arial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ap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odu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z w:val="18"/>
            <w:szCs w:val="18"/>
          </w:rPr>
          <w:delText>,</w:delText>
        </w:r>
        <w:r w:rsidDel="00C748F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enu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,</w:delText>
        </w:r>
        <w:r w:rsidDel="00C748F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ts</w:delText>
        </w:r>
        <w:r w:rsidDel="00C748FB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z w:val="18"/>
            <w:szCs w:val="18"/>
          </w:rPr>
          <w:delText>d</w:delText>
        </w:r>
        <w:r w:rsidDel="00C748F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C748FB">
          <w:rPr>
            <w:rFonts w:ascii="Arial" w:eastAsia="Arial" w:hAnsi="Arial" w:cs="Arial"/>
            <w:sz w:val="18"/>
            <w:szCs w:val="18"/>
          </w:rPr>
          <w:delText>rs</w:delText>
        </w:r>
        <w:r w:rsidDel="00C748FB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 xml:space="preserve">l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con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C748FB">
          <w:rPr>
            <w:rFonts w:ascii="Arial" w:eastAsia="Arial" w:hAnsi="Arial" w:cs="Arial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pa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Del="00C748FB" w:rsidRDefault="0014106B">
      <w:pPr>
        <w:spacing w:after="0" w:line="278" w:lineRule="auto"/>
        <w:ind w:left="3328" w:right="107" w:hanging="3060"/>
        <w:jc w:val="both"/>
        <w:rPr>
          <w:del w:id="200" w:author="Blake Frei" w:date="2012-08-07T12:12:00Z"/>
          <w:rFonts w:ascii="Arial" w:eastAsia="Arial" w:hAnsi="Arial" w:cs="Arial"/>
          <w:sz w:val="18"/>
          <w:szCs w:val="18"/>
        </w:rPr>
      </w:pPr>
      <w:del w:id="201" w:author="Blake Frei" w:date="2012-08-07T12:12:00Z"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ff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iga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z w:val="18"/>
            <w:szCs w:val="18"/>
          </w:rPr>
          <w:delText xml:space="preserve">r                                 </w:delText>
        </w:r>
        <w:r w:rsidDel="00C748FB">
          <w:rPr>
            <w:rFonts w:ascii="Arial" w:eastAsia="Arial" w:hAnsi="Arial" w:cs="Arial"/>
            <w:spacing w:val="36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pa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C748FB">
          <w:rPr>
            <w:rFonts w:ascii="Arial" w:eastAsia="Arial" w:hAnsi="Arial" w:cs="Arial"/>
            <w:spacing w:val="-4"/>
            <w:sz w:val="18"/>
            <w:szCs w:val="18"/>
          </w:rPr>
          <w:delText>y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ff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aila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to</w:delText>
        </w:r>
        <w:r w:rsidDel="00C748FB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C748FB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gi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mp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em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ion</w:delText>
        </w:r>
        <w:r w:rsidDel="00C748FB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e                                  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del w:id="202" w:author="Blake Frei" w:date="2012-08-07T12:14:00Z">
        <w:r w:rsidDel="00C748FB">
          <w:rPr>
            <w:rFonts w:ascii="Arial" w:eastAsia="Arial" w:hAnsi="Arial" w:cs="Arial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z w:val="18"/>
            <w:szCs w:val="18"/>
          </w:rPr>
          <w:delText>m</w:delText>
        </w:r>
        <w:r w:rsidDel="00C748FB">
          <w:rPr>
            <w:rFonts w:ascii="Arial" w:eastAsia="Arial" w:hAnsi="Arial" w:cs="Arial"/>
            <w:spacing w:val="40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ig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39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ff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pacing w:val="40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V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ia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39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(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39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C748FB">
          <w:rPr>
            <w:rFonts w:ascii="Arial" w:eastAsia="Arial" w:hAnsi="Arial" w:cs="Arial"/>
            <w:sz w:val="18"/>
            <w:szCs w:val="18"/>
          </w:rPr>
          <w:delText>)</w:delText>
        </w:r>
        <w:r w:rsidDel="00C748FB">
          <w:rPr>
            <w:rFonts w:ascii="Arial" w:eastAsia="Arial" w:hAnsi="Arial" w:cs="Arial"/>
            <w:spacing w:val="39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abl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40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z w:val="18"/>
            <w:szCs w:val="18"/>
          </w:rPr>
          <w:delText>u</w:delText>
        </w:r>
        <w:r w:rsidDel="00C748FB">
          <w:rPr>
            <w:rFonts w:ascii="Arial" w:eastAsia="Arial" w:hAnsi="Arial" w:cs="Arial"/>
            <w:spacing w:val="39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to</w:delText>
        </w:r>
        <w:r w:rsidDel="00C748FB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C748FB">
          <w:rPr>
            <w:rFonts w:ascii="Arial" w:eastAsia="Arial" w:hAnsi="Arial" w:cs="Arial"/>
            <w:sz w:val="18"/>
            <w:szCs w:val="18"/>
          </w:rPr>
          <w:delText>rr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te</w:delText>
        </w:r>
        <w:r w:rsidDel="00C748FB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cu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z w:val="18"/>
            <w:szCs w:val="18"/>
          </w:rPr>
          <w:delText xml:space="preserve">m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C748FB">
          <w:rPr>
            <w:rFonts w:ascii="Arial" w:eastAsia="Arial" w:hAnsi="Arial" w:cs="Arial"/>
            <w:sz w:val="18"/>
            <w:szCs w:val="18"/>
          </w:rPr>
          <w:delText>ta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th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 xml:space="preserve"> s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f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c tr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f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ic</w:delText>
        </w:r>
        <w:r w:rsidDel="00C748FB">
          <w:rPr>
            <w:rFonts w:ascii="Arial" w:eastAsia="Arial" w:hAnsi="Arial" w:cs="Arial"/>
            <w:sz w:val="18"/>
            <w:szCs w:val="18"/>
          </w:rPr>
          <w:delText>-r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d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 xml:space="preserve"> e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z w:val="18"/>
            <w:szCs w:val="18"/>
          </w:rPr>
          <w:delText>.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 xml:space="preserve"> p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z w:val="18"/>
            <w:szCs w:val="18"/>
          </w:rPr>
          <w:delText>p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r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bl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re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 xml:space="preserve"> e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be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C748FB">
          <w:rPr>
            <w:rFonts w:ascii="Arial" w:eastAsia="Arial" w:hAnsi="Arial" w:cs="Arial"/>
            <w:sz w:val="18"/>
            <w:szCs w:val="18"/>
          </w:rPr>
          <w:delText>d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n 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od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z w:val="18"/>
            <w:szCs w:val="18"/>
          </w:rPr>
          <w:delText>n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ac</w:delText>
        </w:r>
        <w:r w:rsidDel="00C748FB">
          <w:rPr>
            <w:rFonts w:ascii="Arial" w:eastAsia="Arial" w:hAnsi="Arial" w:cs="Arial"/>
            <w:sz w:val="18"/>
            <w:szCs w:val="18"/>
          </w:rPr>
          <w:delText>h</w:delText>
        </w:r>
        <w:r w:rsidDel="00C748FB">
          <w:rPr>
            <w:rFonts w:ascii="Arial" w:eastAsia="Arial" w:hAnsi="Arial" w:cs="Arial"/>
            <w:spacing w:val="-4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pag</w:delText>
        </w:r>
        <w:r w:rsidDel="00C748FB">
          <w:rPr>
            <w:rFonts w:ascii="Arial" w:eastAsia="Arial" w:hAnsi="Arial" w:cs="Arial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C748FB">
          <w:rPr>
            <w:rFonts w:ascii="Arial" w:eastAsia="Arial" w:hAnsi="Arial" w:cs="Arial"/>
            <w:sz w:val="18"/>
            <w:szCs w:val="18"/>
          </w:rPr>
          <w:delText>f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C748FB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C748FB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C748FB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ebs</w:delText>
        </w:r>
        <w:r w:rsidDel="00C748FB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C748FB">
          <w:rPr>
            <w:rFonts w:ascii="Arial" w:eastAsia="Arial" w:hAnsi="Arial" w:cs="Arial"/>
            <w:sz w:val="18"/>
            <w:szCs w:val="18"/>
          </w:rPr>
          <w:delText>t</w:delText>
        </w:r>
        <w:r w:rsidDel="00C748FB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C748FB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after="0"/>
        <w:jc w:val="both"/>
        <w:sectPr w:rsidR="00244ECA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RDefault="00244ECA">
      <w:pPr>
        <w:spacing w:before="13" w:after="0" w:line="260" w:lineRule="exact"/>
        <w:rPr>
          <w:sz w:val="26"/>
          <w:szCs w:val="26"/>
        </w:rPr>
      </w:pPr>
    </w:p>
    <w:p w:rsidR="00244ECA" w:rsidRDefault="0014106B">
      <w:pPr>
        <w:spacing w:before="37" w:after="0" w:line="278" w:lineRule="auto"/>
        <w:ind w:left="3328" w:right="105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ansac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URL    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del w:id="203" w:author="Blake Frei" w:date="2012-08-07T13:10:00Z">
        <w:r w:rsidDel="00585365">
          <w:rPr>
            <w:rFonts w:ascii="Arial" w:eastAsia="Arial" w:hAnsi="Arial" w:cs="Arial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585365">
          <w:rPr>
            <w:rFonts w:ascii="Arial" w:eastAsia="Arial" w:hAnsi="Arial" w:cs="Arial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b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te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egi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th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bl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a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end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585365">
          <w:rPr>
            <w:rFonts w:ascii="Arial" w:eastAsia="Arial" w:hAnsi="Arial" w:cs="Arial"/>
            <w:spacing w:val="3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th </w:delText>
        </w:r>
        <w:r w:rsidDel="00585365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a </w:delText>
        </w:r>
        <w:r w:rsidDel="00585365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ce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585365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ble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. </w:delText>
        </w:r>
        <w:r w:rsidDel="00585365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585365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oul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585365">
          <w:rPr>
            <w:rFonts w:ascii="Arial" w:eastAsia="Arial" w:hAnsi="Arial" w:cs="Arial"/>
            <w:spacing w:val="3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585365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a </w:delText>
        </w:r>
        <w:r w:rsidDel="00585365">
          <w:rPr>
            <w:rFonts w:ascii="Arial" w:eastAsia="Arial" w:hAnsi="Arial" w:cs="Arial"/>
            <w:spacing w:val="3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odu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585365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ch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ne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sle</w:delText>
        </w:r>
        <w:r w:rsidDel="00585365">
          <w:rPr>
            <w:rFonts w:ascii="Arial" w:eastAsia="Arial" w:hAnsi="Arial" w:cs="Arial"/>
            <w:sz w:val="18"/>
            <w:szCs w:val="18"/>
          </w:rPr>
          <w:delText>tt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nu</w:delText>
        </w:r>
        <w:r w:rsidDel="00585365">
          <w:rPr>
            <w:rFonts w:ascii="Arial" w:eastAsia="Arial" w:hAnsi="Arial" w:cs="Arial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-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ai</w:delText>
        </w:r>
        <w:r w:rsidDel="00585365">
          <w:rPr>
            <w:rFonts w:ascii="Arial" w:eastAsia="Arial" w:hAnsi="Arial" w:cs="Arial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que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ft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>g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ug</w:delText>
        </w:r>
        <w:r w:rsidDel="00585365">
          <w:rPr>
            <w:rFonts w:ascii="Arial" w:eastAsia="Arial" w:hAnsi="Arial" w:cs="Arial"/>
            <w:sz w:val="18"/>
            <w:szCs w:val="18"/>
          </w:rPr>
          <w:delText>h a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-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.</w:delText>
        </w:r>
        <w:r w:rsidDel="00585365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u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iqu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ome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i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a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k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a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as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fr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pe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585365">
          <w:rPr>
            <w:rFonts w:ascii="Arial" w:eastAsia="Arial" w:hAnsi="Arial" w:cs="Arial"/>
            <w:sz w:val="18"/>
            <w:szCs w:val="18"/>
          </w:rPr>
          <w:delText>.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ds</w:delText>
        </w:r>
        <w:r w:rsidDel="00585365">
          <w:rPr>
            <w:rFonts w:ascii="Arial" w:eastAsia="Arial" w:hAnsi="Arial" w:cs="Arial"/>
            <w:sz w:val="18"/>
            <w:szCs w:val="18"/>
          </w:rPr>
          <w:delText>,</w:delText>
        </w:r>
        <w:r w:rsidDel="00585365">
          <w:rPr>
            <w:rFonts w:ascii="Arial" w:eastAsia="Arial" w:hAnsi="Arial" w:cs="Arial"/>
            <w:spacing w:val="49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hil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49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y 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bu</w:delText>
        </w:r>
        <w:r w:rsidDel="00585365">
          <w:rPr>
            <w:rFonts w:ascii="Arial" w:eastAsia="Arial" w:hAnsi="Arial" w:cs="Arial"/>
            <w:sz w:val="18"/>
            <w:szCs w:val="18"/>
          </w:rPr>
          <w:delText>y  fr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m 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48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te</w:delText>
        </w:r>
        <w:r w:rsidDel="00585365">
          <w:rPr>
            <w:rFonts w:ascii="Arial" w:eastAsia="Arial" w:hAnsi="Arial" w:cs="Arial"/>
            <w:spacing w:val="49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49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585365">
          <w:rPr>
            <w:rFonts w:ascii="Arial" w:eastAsia="Arial" w:hAnsi="Arial" w:cs="Arial"/>
            <w:sz w:val="18"/>
            <w:szCs w:val="18"/>
          </w:rPr>
          <w:delText>,</w:delText>
        </w:r>
        <w:r w:rsidDel="00585365">
          <w:rPr>
            <w:rFonts w:ascii="Arial" w:eastAsia="Arial" w:hAnsi="Arial" w:cs="Arial"/>
            <w:spacing w:val="49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hi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oul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on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"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un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qu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585365">
          <w:rPr>
            <w:rFonts w:ascii="Arial" w:eastAsia="Arial" w:hAnsi="Arial" w:cs="Arial"/>
            <w:sz w:val="18"/>
            <w:szCs w:val="18"/>
          </w:rPr>
          <w:delText>r"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s</w:delText>
        </w:r>
        <w:r w:rsidDel="00585365">
          <w:rPr>
            <w:rFonts w:ascii="Arial" w:eastAsia="Arial" w:hAnsi="Arial" w:cs="Arial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u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585365">
          <w:rPr>
            <w:rFonts w:ascii="Arial" w:eastAsia="Arial" w:hAnsi="Arial" w:cs="Arial"/>
            <w:sz w:val="18"/>
            <w:szCs w:val="18"/>
          </w:rPr>
          <w:delText>n 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ac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ho</w:delText>
        </w:r>
        <w:r w:rsidDel="00585365">
          <w:rPr>
            <w:rFonts w:ascii="Arial" w:eastAsia="Arial" w:hAnsi="Arial" w:cs="Arial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man</w:delText>
        </w:r>
        <w:r w:rsidDel="00585365">
          <w:rPr>
            <w:rFonts w:ascii="Arial" w:eastAsia="Arial" w:hAnsi="Arial" w:cs="Arial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di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id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pl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re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585365">
          <w:rPr>
            <w:rFonts w:ascii="Arial" w:eastAsia="Arial" w:hAnsi="Arial" w:cs="Arial"/>
            <w:sz w:val="18"/>
            <w:szCs w:val="18"/>
          </w:rPr>
          <w:delText>g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fr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.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585365">
          <w:rPr>
            <w:rFonts w:ascii="Arial" w:eastAsia="Arial" w:hAnsi="Arial" w:cs="Arial"/>
            <w:sz w:val="18"/>
            <w:szCs w:val="18"/>
          </w:rPr>
          <w:delText>re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re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di</w:delText>
        </w:r>
        <w:r w:rsidDel="00585365">
          <w:rPr>
            <w:rFonts w:ascii="Arial" w:eastAsia="Arial" w:hAnsi="Arial" w:cs="Arial"/>
            <w:sz w:val="18"/>
            <w:szCs w:val="18"/>
          </w:rPr>
          <w:delText>ff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fr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t®</w:delText>
        </w:r>
        <w:r w:rsidDel="00585365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to</w:delText>
        </w:r>
        <w:r w:rsidDel="00585365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ni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q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cus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:</w:delText>
        </w:r>
        <w:r w:rsidDel="00585365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ail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eekl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z w:val="18"/>
            <w:szCs w:val="18"/>
          </w:rPr>
          <w:delText>,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mon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z w:val="18"/>
            <w:szCs w:val="18"/>
          </w:rPr>
          <w:delText>,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qua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an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z w:val="18"/>
            <w:szCs w:val="18"/>
          </w:rPr>
          <w:delText>.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dail</w:delText>
        </w:r>
        <w:r w:rsidDel="00585365">
          <w:rPr>
            <w:rFonts w:ascii="Arial" w:eastAsia="Arial" w:hAnsi="Arial" w:cs="Arial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un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qu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585365">
          <w:rPr>
            <w:rFonts w:ascii="Arial" w:eastAsia="Arial" w:hAnsi="Arial" w:cs="Arial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pu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ch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e fr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585365">
          <w:rPr>
            <w:rFonts w:ascii="Arial" w:eastAsia="Arial" w:hAnsi="Arial" w:cs="Arial"/>
            <w:sz w:val="18"/>
            <w:szCs w:val="18"/>
          </w:rPr>
          <w:delText>te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ic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ry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7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,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ai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eb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ua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ry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8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.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cus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585365">
          <w:rPr>
            <w:rFonts w:ascii="Arial" w:eastAsia="Arial" w:hAnsi="Arial" w:cs="Arial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dail</w:delText>
        </w:r>
        <w:r w:rsidDel="00585365">
          <w:rPr>
            <w:rFonts w:ascii="Arial" w:eastAsia="Arial" w:hAnsi="Arial" w:cs="Arial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u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iq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,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nl</w:delText>
        </w:r>
        <w:r w:rsidDel="00585365">
          <w:rPr>
            <w:rFonts w:ascii="Arial" w:eastAsia="Arial" w:hAnsi="Arial" w:cs="Arial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 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chas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7</w:delText>
        </w:r>
        <w:r w:rsidDel="00585365">
          <w:rPr>
            <w:rFonts w:ascii="Arial" w:eastAsia="Arial" w:hAnsi="Arial" w:cs="Arial"/>
            <w:sz w:val="18"/>
            <w:szCs w:val="18"/>
          </w:rPr>
          <w:delText>th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8</w:delText>
        </w:r>
        <w:r w:rsidDel="00585365">
          <w:rPr>
            <w:rFonts w:ascii="Arial" w:eastAsia="Arial" w:hAnsi="Arial" w:cs="Arial"/>
            <w:sz w:val="18"/>
            <w:szCs w:val="18"/>
          </w:rPr>
          <w:delText>th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oul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cou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iqu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ei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.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nda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585365">
          <w:rPr>
            <w:rFonts w:ascii="Arial" w:eastAsia="Arial" w:hAnsi="Arial" w:cs="Arial"/>
            <w:sz w:val="18"/>
            <w:szCs w:val="18"/>
          </w:rPr>
          <w:delText>d to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mi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mon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hl</w:delText>
        </w:r>
        <w:r w:rsidDel="00585365">
          <w:rPr>
            <w:rFonts w:ascii="Arial" w:eastAsia="Arial" w:hAnsi="Arial" w:cs="Arial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uniqu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rs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im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fr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585365">
          <w:rPr>
            <w:rFonts w:ascii="Arial" w:eastAsia="Arial" w:hAnsi="Arial" w:cs="Arial"/>
            <w:sz w:val="18"/>
            <w:szCs w:val="18"/>
          </w:rPr>
          <w:delText>.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It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help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to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k</w:delText>
        </w:r>
        <w:r w:rsidDel="00585365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lo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585365">
          <w:rPr>
            <w:rFonts w:ascii="Arial" w:eastAsia="Arial" w:hAnsi="Arial" w:cs="Arial"/>
            <w:sz w:val="18"/>
            <w:szCs w:val="18"/>
          </w:rPr>
          <w:delText>g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ques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to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ho</w:delText>
        </w:r>
        <w:r w:rsidDel="00585365">
          <w:rPr>
            <w:rFonts w:ascii="Arial" w:eastAsia="Arial" w:hAnsi="Arial" w:cs="Arial"/>
            <w:sz w:val="18"/>
            <w:szCs w:val="18"/>
          </w:rPr>
          <w:delText>w 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t®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de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un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qu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585365">
          <w:rPr>
            <w:rFonts w:ascii="Arial" w:eastAsia="Arial" w:hAnsi="Arial" w:cs="Arial"/>
            <w:sz w:val="18"/>
            <w:szCs w:val="18"/>
          </w:rPr>
          <w:delText>r:</w:delText>
        </w:r>
        <w:r w:rsidDel="00585365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“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man</w:delText>
        </w:r>
        <w:r w:rsidDel="00585365">
          <w:rPr>
            <w:rFonts w:ascii="Arial" w:eastAsia="Arial" w:hAnsi="Arial" w:cs="Arial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di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opl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ch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fr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585365">
          <w:rPr>
            <w:rFonts w:ascii="Arial" w:eastAsia="Arial" w:hAnsi="Arial" w:cs="Arial"/>
            <w:sz w:val="18"/>
            <w:szCs w:val="18"/>
          </w:rPr>
          <w:delText>te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du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585365">
          <w:rPr>
            <w:rFonts w:ascii="Arial" w:eastAsia="Arial" w:hAnsi="Arial" w:cs="Arial"/>
            <w:sz w:val="18"/>
            <w:szCs w:val="18"/>
          </w:rPr>
          <w:delText>g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?</w:delText>
        </w:r>
        <w:r w:rsidDel="00585365">
          <w:rPr>
            <w:rFonts w:ascii="Arial" w:eastAsia="Arial" w:hAnsi="Arial" w:cs="Arial"/>
            <w:sz w:val="18"/>
            <w:szCs w:val="18"/>
          </w:rPr>
          <w:delText>”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z w:val="18"/>
            <w:szCs w:val="18"/>
          </w:rPr>
          <w:delText>E:</w:delText>
        </w:r>
        <w:r w:rsidDel="00585365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su</w:delText>
        </w:r>
        <w:r w:rsidDel="00585365">
          <w:rPr>
            <w:rFonts w:ascii="Arial" w:eastAsia="Arial" w:hAnsi="Arial" w:cs="Arial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585365">
          <w:rPr>
            <w:rFonts w:ascii="Arial" w:eastAsia="Arial" w:hAnsi="Arial" w:cs="Arial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uniqu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ome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585365">
          <w:rPr>
            <w:rFonts w:ascii="Arial" w:eastAsia="Arial" w:hAnsi="Arial" w:cs="Arial"/>
            <w:i/>
            <w:spacing w:val="1"/>
            <w:sz w:val="18"/>
            <w:szCs w:val="18"/>
          </w:rPr>
          <w:delText>no</w:delText>
        </w:r>
        <w:r w:rsidDel="00585365">
          <w:rPr>
            <w:rFonts w:ascii="Arial" w:eastAsia="Arial" w:hAnsi="Arial" w:cs="Arial"/>
            <w:i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i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qu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to 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 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mon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th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uni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q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rs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r 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mo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.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bec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a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has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ic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n a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gi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mo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th 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585365">
          <w:rPr>
            <w:rFonts w:ascii="Arial" w:eastAsia="Arial" w:hAnsi="Arial" w:cs="Arial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o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dail</w:delText>
        </w:r>
        <w:r w:rsidDel="00585365">
          <w:rPr>
            <w:rFonts w:ascii="Arial" w:eastAsia="Arial" w:hAnsi="Arial" w:cs="Arial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u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iqu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ome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–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>e 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585365">
          <w:rPr>
            <w:rFonts w:ascii="Arial" w:eastAsia="Arial" w:hAnsi="Arial" w:cs="Arial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pu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d –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bu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nl</w:delText>
        </w:r>
        <w:r w:rsidDel="00585365">
          <w:rPr>
            <w:rFonts w:ascii="Arial" w:eastAsia="Arial" w:hAnsi="Arial" w:cs="Arial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a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a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sin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uniq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r.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sam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sh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ho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ld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mon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hl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uniq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uniq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.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ho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use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gi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add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to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>ts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esou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85365">
          <w:rPr>
            <w:rFonts w:ascii="Arial" w:eastAsia="Arial" w:hAnsi="Arial" w:cs="Arial"/>
            <w:spacing w:val="8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-4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85365">
          <w:rPr>
            <w:rFonts w:ascii="Arial" w:eastAsia="Arial" w:hAnsi="Arial" w:cs="Arial"/>
            <w:spacing w:val="8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585365">
          <w:rPr>
            <w:rFonts w:ascii="Arial" w:eastAsia="Arial" w:hAnsi="Arial" w:cs="Arial"/>
            <w:sz w:val="18"/>
            <w:szCs w:val="18"/>
          </w:rPr>
          <w:delText>.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pa</w:delText>
        </w:r>
        <w:r w:rsidDel="00585365">
          <w:rPr>
            <w:rFonts w:ascii="Arial" w:eastAsia="Arial" w:hAnsi="Arial" w:cs="Arial"/>
            <w:sz w:val="18"/>
            <w:szCs w:val="18"/>
          </w:rPr>
          <w:delText>rt</w:delText>
        </w:r>
        <w:r w:rsidDel="00585365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URL</w:delText>
        </w:r>
        <w:r w:rsidDel="00585365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nd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2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585365">
          <w:rPr>
            <w:rFonts w:ascii="Arial" w:eastAsia="Arial" w:hAnsi="Arial" w:cs="Arial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to</w:delText>
        </w:r>
        <w:r w:rsidDel="00585365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,</w:delText>
        </w:r>
        <w:r w:rsidDel="00585365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pa</w:delText>
        </w:r>
        <w:r w:rsidDel="00585365">
          <w:rPr>
            <w:rFonts w:ascii="Arial" w:eastAsia="Arial" w:hAnsi="Arial" w:cs="Arial"/>
            <w:sz w:val="18"/>
            <w:szCs w:val="18"/>
          </w:rPr>
          <w:delText>rt</w:delText>
        </w:r>
        <w:r w:rsidDel="00585365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sp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ci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ie</w:delText>
        </w:r>
        <w:r w:rsidDel="00585365">
          <w:rPr>
            <w:rFonts w:ascii="Arial" w:eastAsia="Arial" w:hAnsi="Arial" w:cs="Arial"/>
            <w:sz w:val="18"/>
            <w:szCs w:val="18"/>
          </w:rPr>
          <w:delText>s 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IP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r 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om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585365">
          <w:rPr>
            <w:rFonts w:ascii="Arial" w:eastAsia="Arial" w:hAnsi="Arial" w:cs="Arial"/>
            <w:sz w:val="18"/>
            <w:szCs w:val="18"/>
          </w:rPr>
          <w:delText>re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i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ed</w:delText>
        </w:r>
        <w:r w:rsidDel="00585365">
          <w:rPr>
            <w:rFonts w:ascii="Arial" w:eastAsia="Arial" w:hAnsi="Arial" w:cs="Arial"/>
            <w:sz w:val="18"/>
            <w:szCs w:val="18"/>
          </w:rPr>
          <w:delText>.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ample</w:delText>
        </w:r>
        <w:r w:rsidDel="00585365">
          <w:rPr>
            <w:rFonts w:ascii="Arial" w:eastAsia="Arial" w:hAnsi="Arial" w:cs="Arial"/>
            <w:sz w:val="18"/>
            <w:szCs w:val="18"/>
          </w:rPr>
          <w:delText>, 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 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URL </w:delText>
        </w:r>
        <w:r w:rsidR="005342D1" w:rsidDel="00585365">
          <w:fldChar w:fldCharType="begin"/>
        </w:r>
        <w:r w:rsidR="005342D1" w:rsidDel="00585365">
          <w:delInstrText xml:space="preserve"> HYPERLINK "http://www.Omniture.com/" \h </w:delInstrText>
        </w:r>
        <w:r w:rsidR="005342D1" w:rsidDel="00585365">
          <w:fldChar w:fldCharType="separate"/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tt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z w:val="18"/>
            <w:szCs w:val="18"/>
          </w:rPr>
          <w:delText>://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3"/>
            <w:sz w:val="18"/>
            <w:szCs w:val="18"/>
          </w:rPr>
          <w:delText>.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mni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e.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585365">
          <w:rPr>
            <w:rFonts w:ascii="Arial" w:eastAsia="Arial" w:hAnsi="Arial" w:cs="Arial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R="005342D1" w:rsidDel="00585365">
          <w:rPr>
            <w:rFonts w:ascii="Arial" w:eastAsia="Arial" w:hAnsi="Arial" w:cs="Arial"/>
            <w:spacing w:val="1"/>
            <w:sz w:val="18"/>
            <w:szCs w:val="18"/>
          </w:rPr>
          <w:fldChar w:fldCharType="end"/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t 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85365">
          <w:rPr>
            <w:rFonts w:ascii="Arial" w:eastAsia="Arial" w:hAnsi="Arial" w:cs="Arial"/>
            <w:spacing w:val="8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b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ho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ch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>g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TT</w:delText>
        </w:r>
        <w:r w:rsidDel="00585365">
          <w:rPr>
            <w:rFonts w:ascii="Arial" w:eastAsia="Arial" w:hAnsi="Arial" w:cs="Arial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oco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585365">
          <w:rPr>
            <w:rFonts w:ascii="Arial" w:eastAsia="Arial" w:hAnsi="Arial" w:cs="Arial"/>
            <w:sz w:val="18"/>
            <w:szCs w:val="18"/>
          </w:rPr>
          <w:delText>.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seco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sec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di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pag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3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mni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z w:val="18"/>
            <w:szCs w:val="18"/>
          </w:rPr>
          <w:delText>re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om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b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tr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ed</w:delText>
        </w:r>
        <w:r w:rsidDel="00585365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endin</w:t>
      </w:r>
      <w:r>
        <w:rPr>
          <w:rFonts w:ascii="Arial" w:eastAsia="Arial" w:hAnsi="Arial" w:cs="Arial"/>
          <w:sz w:val="18"/>
          <w:szCs w:val="18"/>
        </w:rPr>
        <w:t xml:space="preserve">g                                             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del w:id="204" w:author="Blake Frei" w:date="2012-08-07T13:17:00Z"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585365">
          <w:rPr>
            <w:rFonts w:ascii="Arial" w:eastAsia="Arial" w:hAnsi="Arial" w:cs="Arial"/>
            <w:sz w:val="18"/>
            <w:szCs w:val="18"/>
          </w:rPr>
          <w:delText>rt</w:delText>
        </w:r>
        <w:r w:rsidDel="00585365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585365">
          <w:rPr>
            <w:rFonts w:ascii="Arial" w:eastAsia="Arial" w:hAnsi="Arial" w:cs="Arial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op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rt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ty</w:delText>
        </w:r>
        <w:r w:rsidDel="00585365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to</w:delText>
        </w:r>
        <w:r w:rsidDel="00585365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585365">
          <w:rPr>
            <w:rFonts w:ascii="Arial" w:eastAsia="Arial" w:hAnsi="Arial" w:cs="Arial"/>
            <w:sz w:val="18"/>
            <w:szCs w:val="18"/>
          </w:rPr>
          <w:delText>w</w:delText>
        </w:r>
        <w:r w:rsidDel="00585365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585365">
          <w:rPr>
            <w:rFonts w:ascii="Arial" w:eastAsia="Arial" w:hAnsi="Arial" w:cs="Arial"/>
            <w:sz w:val="18"/>
            <w:szCs w:val="18"/>
          </w:rPr>
          <w:delText>rt</w:delText>
        </w:r>
        <w:r w:rsidDel="00585365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nd</w:delText>
        </w:r>
        <w:r w:rsidDel="00585365">
          <w:rPr>
            <w:rFonts w:ascii="Arial" w:eastAsia="Arial" w:hAnsi="Arial" w:cs="Arial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gi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585365">
          <w:rPr>
            <w:rFonts w:ascii="Arial" w:eastAsia="Arial" w:hAnsi="Arial" w:cs="Arial"/>
            <w:sz w:val="18"/>
            <w:szCs w:val="18"/>
          </w:rPr>
          <w:delText>d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f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85365">
          <w:rPr>
            <w:rFonts w:ascii="Arial" w:eastAsia="Arial" w:hAnsi="Arial" w:cs="Arial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i</w:delText>
        </w:r>
        <w:r w:rsidDel="00585365">
          <w:rPr>
            <w:rFonts w:ascii="Arial" w:eastAsia="Arial" w:hAnsi="Arial" w:cs="Arial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z w:val="18"/>
            <w:szCs w:val="18"/>
          </w:rPr>
          <w:delText>to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ide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z w:val="18"/>
            <w:szCs w:val="18"/>
          </w:rPr>
          <w:delText>t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85365">
          <w:rPr>
            <w:rFonts w:ascii="Arial" w:eastAsia="Arial" w:hAnsi="Arial" w:cs="Arial"/>
            <w:sz w:val="18"/>
            <w:szCs w:val="18"/>
          </w:rPr>
          <w:delText>fy</w:delText>
        </w:r>
        <w:r w:rsidDel="00585365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585365">
          <w:rPr>
            <w:rFonts w:ascii="Arial" w:eastAsia="Arial" w:hAnsi="Arial" w:cs="Arial"/>
            <w:sz w:val="18"/>
            <w:szCs w:val="18"/>
          </w:rPr>
          <w:delText>ta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85365">
          <w:rPr>
            <w:rFonts w:ascii="Arial" w:eastAsia="Arial" w:hAnsi="Arial" w:cs="Arial"/>
            <w:sz w:val="18"/>
            <w:szCs w:val="18"/>
          </w:rPr>
          <w:delText>tt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85365">
          <w:rPr>
            <w:rFonts w:ascii="Arial" w:eastAsia="Arial" w:hAnsi="Arial" w:cs="Arial"/>
            <w:sz w:val="18"/>
            <w:szCs w:val="18"/>
          </w:rPr>
          <w:delText>r</w:delText>
        </w:r>
        <w:r w:rsidDel="00585365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85365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85365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5" w:after="0" w:line="140" w:lineRule="exact"/>
        <w:rPr>
          <w:sz w:val="14"/>
          <w:szCs w:val="14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40" w:lineRule="auto"/>
        <w:ind w:left="16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U</w:t>
      </w:r>
    </w:p>
    <w:p w:rsidR="00244ECA" w:rsidRDefault="00244ECA">
      <w:pPr>
        <w:spacing w:before="16"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niqu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 xml:space="preserve">r                               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del w:id="205" w:author="Blake Frei" w:date="2012-08-07T13:19:00Z">
        <w:r w:rsidDel="009C6AEE">
          <w:rPr>
            <w:rFonts w:ascii="Arial" w:eastAsia="Arial" w:hAnsi="Arial" w:cs="Arial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den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f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mb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f</w:delText>
        </w:r>
        <w:r w:rsidDel="009C6AEE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di</w:delText>
        </w:r>
        <w:r w:rsidDel="009C6AEE">
          <w:rPr>
            <w:rFonts w:ascii="Arial" w:eastAsia="Arial" w:hAnsi="Arial" w:cs="Arial"/>
            <w:sz w:val="18"/>
            <w:szCs w:val="18"/>
          </w:rPr>
          <w:delText>ff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op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ak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ch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fr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m</w:delText>
        </w:r>
        <w:r w:rsidDel="009C6AEE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du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C6AEE">
          <w:rPr>
            <w:rFonts w:ascii="Arial" w:eastAsia="Arial" w:hAnsi="Arial" w:cs="Arial"/>
            <w:sz w:val="18"/>
            <w:szCs w:val="18"/>
          </w:rPr>
          <w:delText>g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di</w:delText>
        </w:r>
        <w:r w:rsidDel="009C6AEE">
          <w:rPr>
            <w:rFonts w:ascii="Arial" w:eastAsia="Arial" w:hAnsi="Arial" w:cs="Arial"/>
            <w:sz w:val="18"/>
            <w:szCs w:val="18"/>
          </w:rPr>
          <w:delText>ff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fr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.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9C6AEE">
          <w:rPr>
            <w:rFonts w:ascii="Arial" w:eastAsia="Arial" w:hAnsi="Arial" w:cs="Arial"/>
            <w:sz w:val="18"/>
            <w:szCs w:val="18"/>
          </w:rPr>
          <w:delText>re</w:delText>
        </w:r>
        <w:r w:rsidDel="009C6AE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z w:val="18"/>
            <w:szCs w:val="18"/>
          </w:rPr>
          <w:delText>re</w:delText>
        </w:r>
        <w:r w:rsidDel="009C6AE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f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di</w:delText>
        </w:r>
        <w:r w:rsidDel="009C6AEE">
          <w:rPr>
            <w:rFonts w:ascii="Arial" w:eastAsia="Arial" w:hAnsi="Arial" w:cs="Arial"/>
            <w:sz w:val="18"/>
            <w:szCs w:val="18"/>
          </w:rPr>
          <w:delText>ff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iqu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rs 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epo</w:delText>
        </w:r>
        <w:r w:rsidDel="009C6AEE">
          <w:rPr>
            <w:rFonts w:ascii="Arial" w:eastAsia="Arial" w:hAnsi="Arial" w:cs="Arial"/>
            <w:sz w:val="18"/>
            <w:szCs w:val="18"/>
          </w:rPr>
          <w:delText>rts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-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C6AEE">
          <w:rPr>
            <w:rFonts w:ascii="Arial" w:eastAsia="Arial" w:hAnsi="Arial" w:cs="Arial"/>
            <w:sz w:val="18"/>
            <w:szCs w:val="18"/>
          </w:rPr>
          <w:delText>,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eekl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C6AEE">
          <w:rPr>
            <w:rFonts w:ascii="Arial" w:eastAsia="Arial" w:hAnsi="Arial" w:cs="Arial"/>
            <w:sz w:val="18"/>
            <w:szCs w:val="18"/>
          </w:rPr>
          <w:delText>,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hl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C6AEE">
          <w:rPr>
            <w:rFonts w:ascii="Arial" w:eastAsia="Arial" w:hAnsi="Arial" w:cs="Arial"/>
            <w:sz w:val="18"/>
            <w:szCs w:val="18"/>
          </w:rPr>
          <w:delText>,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qua</w:delText>
        </w:r>
        <w:r w:rsidDel="009C6AEE">
          <w:rPr>
            <w:rFonts w:ascii="Arial" w:eastAsia="Arial" w:hAnsi="Arial" w:cs="Arial"/>
            <w:sz w:val="18"/>
            <w:szCs w:val="18"/>
          </w:rPr>
          <w:delText>rt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C6AEE">
          <w:rPr>
            <w:rFonts w:ascii="Arial" w:eastAsia="Arial" w:hAnsi="Arial" w:cs="Arial"/>
            <w:sz w:val="18"/>
            <w:szCs w:val="18"/>
          </w:rPr>
          <w:delText>,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an</w:delText>
        </w:r>
        <w:r w:rsidDel="009C6AEE">
          <w:rPr>
            <w:rFonts w:ascii="Arial" w:eastAsia="Arial" w:hAnsi="Arial" w:cs="Arial"/>
            <w:sz w:val="18"/>
            <w:szCs w:val="18"/>
          </w:rPr>
          <w:delText>d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C6AEE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niqu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                                   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del w:id="206" w:author="Blake Frei" w:date="2012-05-31T12:52:00Z">
        <w:r w:rsidDel="008D0067">
          <w:rPr>
            <w:rFonts w:ascii="Arial" w:eastAsia="Arial" w:hAnsi="Arial" w:cs="Arial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niqu</w:delText>
        </w:r>
        <w:r w:rsidDel="008D0067">
          <w:rPr>
            <w:rFonts w:ascii="Arial" w:eastAsia="Arial" w:hAnsi="Arial" w:cs="Arial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rs</w:delText>
        </w:r>
        <w:r w:rsidDel="008D0067">
          <w:rPr>
            <w:rFonts w:ascii="Arial" w:eastAsia="Arial" w:hAnsi="Arial" w:cs="Arial"/>
            <w:spacing w:val="38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8D0067">
          <w:rPr>
            <w:rFonts w:ascii="Arial" w:eastAsia="Arial" w:hAnsi="Arial" w:cs="Arial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mbe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36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f</w:delText>
        </w:r>
        <w:r w:rsidDel="008D0067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un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up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ic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d</w:delText>
        </w:r>
        <w:r w:rsidDel="008D0067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(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un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d</w:delText>
        </w:r>
        <w:r w:rsidDel="008D0067">
          <w:rPr>
            <w:rFonts w:ascii="Arial" w:eastAsia="Arial" w:hAnsi="Arial" w:cs="Arial"/>
            <w:spacing w:val="37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8D0067">
          <w:rPr>
            <w:rFonts w:ascii="Arial" w:eastAsia="Arial" w:hAnsi="Arial" w:cs="Arial"/>
            <w:sz w:val="18"/>
            <w:szCs w:val="18"/>
          </w:rPr>
          <w:delText>y</w:delText>
        </w:r>
        <w:r w:rsidDel="008D0067">
          <w:rPr>
            <w:rFonts w:ascii="Arial" w:eastAsia="Arial" w:hAnsi="Arial" w:cs="Arial"/>
            <w:spacing w:val="38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 xml:space="preserve">)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to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8D0067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8D0067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ebsi</w:delText>
        </w:r>
        <w:r w:rsidDel="008D0067">
          <w:rPr>
            <w:rFonts w:ascii="Arial" w:eastAsia="Arial" w:hAnsi="Arial" w:cs="Arial"/>
            <w:sz w:val="18"/>
            <w:szCs w:val="18"/>
          </w:rPr>
          <w:delText xml:space="preserve">te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8D0067">
          <w:rPr>
            <w:rFonts w:ascii="Arial" w:eastAsia="Arial" w:hAnsi="Arial" w:cs="Arial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f a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>f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d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8D0067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8D0067">
          <w:rPr>
            <w:rFonts w:ascii="Arial" w:eastAsia="Arial" w:hAnsi="Arial" w:cs="Arial"/>
            <w:sz w:val="18"/>
            <w:szCs w:val="18"/>
          </w:rPr>
          <w:delText>.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iq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mi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d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>th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k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8D0067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ni</w:t>
      </w:r>
      <w:r>
        <w:rPr>
          <w:rFonts w:ascii="Arial" w:eastAsia="Arial" w:hAnsi="Arial" w:cs="Arial"/>
          <w:sz w:val="18"/>
          <w:szCs w:val="18"/>
        </w:rPr>
        <w:t xml:space="preserve">ts                                                   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del w:id="207" w:author="Blake Frei" w:date="2012-08-07T13:24:00Z">
        <w:r w:rsidDel="009C6AEE">
          <w:rPr>
            <w:rFonts w:ascii="Arial" w:eastAsia="Arial" w:hAnsi="Arial" w:cs="Arial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9C6AE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rt </w:delText>
        </w:r>
        <w:r w:rsidDel="009C6AE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9C6AEE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sh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9C6AEE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C6AE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l </w:delText>
        </w:r>
        <w:r w:rsidDel="009C6AE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ts </w:delText>
        </w:r>
        <w:r w:rsidDel="009C6AEE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9C6AE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re </w:delText>
        </w:r>
        <w:r w:rsidDel="009C6AE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9C6AEE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f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9C6AEE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sel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d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9C6AEE">
          <w:rPr>
            <w:rFonts w:ascii="Arial" w:eastAsia="Arial" w:hAnsi="Arial" w:cs="Arial"/>
            <w:sz w:val="18"/>
            <w:szCs w:val="18"/>
          </w:rPr>
          <w:delText>.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9C6AEE">
          <w:rPr>
            <w:rFonts w:ascii="Arial" w:eastAsia="Arial" w:hAnsi="Arial" w:cs="Arial"/>
            <w:sz w:val="18"/>
            <w:szCs w:val="18"/>
          </w:rPr>
          <w:delText>y</w:delText>
        </w:r>
        <w:r w:rsidDel="009C6AEE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un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ts</w:delText>
        </w:r>
        <w:r w:rsidDel="009C6AEE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has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d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24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z w:val="18"/>
            <w:szCs w:val="18"/>
          </w:rPr>
          <w:delText>, U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ni</w:delText>
        </w:r>
        <w:r w:rsidDel="009C6AEE">
          <w:rPr>
            <w:rFonts w:ascii="Arial" w:eastAsia="Arial" w:hAnsi="Arial" w:cs="Arial"/>
            <w:sz w:val="18"/>
            <w:szCs w:val="18"/>
          </w:rPr>
          <w:delText>ts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z w:val="18"/>
            <w:szCs w:val="18"/>
          </w:rPr>
          <w:delText>l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me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9C6AEE">
          <w:rPr>
            <w:rFonts w:ascii="Arial" w:eastAsia="Arial" w:hAnsi="Arial" w:cs="Arial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gene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z w:val="18"/>
            <w:szCs w:val="18"/>
          </w:rPr>
          <w:delText>l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ry</w:delText>
        </w:r>
        <w:r w:rsidDel="009C6AEE">
          <w:rPr>
            <w:rFonts w:ascii="Arial" w:eastAsia="Arial" w:hAnsi="Arial" w:cs="Arial"/>
            <w:spacing w:val="-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mo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em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z w:val="18"/>
            <w:szCs w:val="18"/>
          </w:rPr>
          <w:delText>t.</w:delText>
        </w:r>
      </w:del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Del="009C6AEE" w:rsidRDefault="0014106B">
      <w:pPr>
        <w:tabs>
          <w:tab w:val="left" w:pos="3320"/>
        </w:tabs>
        <w:spacing w:after="0" w:line="240" w:lineRule="auto"/>
        <w:ind w:left="268" w:right="-20"/>
        <w:rPr>
          <w:del w:id="208" w:author="Blake Frei" w:date="2012-08-07T13:27:00Z"/>
          <w:rFonts w:ascii="Arial" w:eastAsia="Arial" w:hAnsi="Arial" w:cs="Arial"/>
          <w:sz w:val="18"/>
          <w:szCs w:val="18"/>
        </w:rPr>
      </w:pPr>
      <w:del w:id="209" w:author="Blake Frei" w:date="2012-08-07T13:27:00Z">
        <w:r w:rsidDel="009C6AEE">
          <w:rPr>
            <w:rFonts w:ascii="Arial" w:eastAsia="Arial" w:hAnsi="Arial" w:cs="Arial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sene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z w:val="18"/>
            <w:szCs w:val="18"/>
          </w:rPr>
          <w:tab/>
          <w:delText xml:space="preserve">A </w:delText>
        </w:r>
        <w:r w:rsidDel="009C6AE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ld</w:delText>
        </w:r>
        <w:r w:rsidDel="009C6AE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id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bulle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boa</w:delText>
        </w:r>
        <w:r w:rsidDel="009C6AEE">
          <w:rPr>
            <w:rFonts w:ascii="Arial" w:eastAsia="Arial" w:hAnsi="Arial" w:cs="Arial"/>
            <w:sz w:val="18"/>
            <w:szCs w:val="18"/>
          </w:rPr>
          <w:delText>rd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ys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m</w:delText>
        </w:r>
        <w:r w:rsidDel="009C6AE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th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1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4</w:delText>
        </w:r>
        <w:r w:rsidDel="009C6AEE">
          <w:rPr>
            <w:rFonts w:ascii="Arial" w:eastAsia="Arial" w:hAnsi="Arial" w:cs="Arial"/>
            <w:sz w:val="18"/>
            <w:szCs w:val="18"/>
          </w:rPr>
          <w:delText>,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0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0</w:delText>
        </w:r>
        <w:r w:rsidDel="009C6AEE">
          <w:rPr>
            <w:rFonts w:ascii="Arial" w:eastAsia="Arial" w:hAnsi="Arial" w:cs="Arial"/>
            <w:sz w:val="18"/>
            <w:szCs w:val="18"/>
          </w:rPr>
          <w:delText>0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ne</w:delText>
        </w:r>
        <w:r w:rsidDel="009C6AE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sg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ups</w:delText>
        </w:r>
        <w:r w:rsidDel="009C6AEE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Del="009C6AEE" w:rsidRDefault="00244ECA">
      <w:pPr>
        <w:spacing w:after="0"/>
        <w:rPr>
          <w:del w:id="210" w:author="Blake Frei" w:date="2012-08-07T13:27:00Z"/>
        </w:rPr>
        <w:sectPr w:rsidR="00244ECA" w:rsidDel="009C6AEE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RDefault="00244ECA">
      <w:pPr>
        <w:spacing w:before="13" w:after="0" w:line="260" w:lineRule="exact"/>
        <w:rPr>
          <w:sz w:val="26"/>
          <w:szCs w:val="26"/>
        </w:rPr>
      </w:pPr>
    </w:p>
    <w:p w:rsidR="00244ECA" w:rsidRDefault="0014106B">
      <w:pPr>
        <w:tabs>
          <w:tab w:val="left" w:pos="3320"/>
        </w:tabs>
        <w:spacing w:before="37"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pacing w:val="1"/>
          <w:sz w:val="18"/>
          <w:szCs w:val="18"/>
        </w:rPr>
        <w:t>use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ug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proofErr w:type="gram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ab/>
      </w:r>
      <w:del w:id="211" w:author="Blake Frei" w:date="2012-08-07T13:27:00Z">
        <w:r w:rsidDel="009C6AEE">
          <w:rPr>
            <w:rFonts w:ascii="Arial" w:eastAsia="Arial" w:hAnsi="Arial" w:cs="Arial"/>
            <w:sz w:val="18"/>
            <w:szCs w:val="18"/>
          </w:rPr>
          <w:delText>D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f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do</w:delText>
        </w:r>
        <w:r w:rsidDel="009C6AEE">
          <w:rPr>
            <w:rFonts w:ascii="Arial" w:eastAsia="Arial" w:hAnsi="Arial" w:cs="Arial"/>
            <w:sz w:val="18"/>
            <w:szCs w:val="18"/>
          </w:rPr>
          <w:delText>P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gi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f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nc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no</w:delText>
        </w:r>
        <w:r w:rsidDel="009C6AEE">
          <w:rPr>
            <w:rFonts w:ascii="Arial" w:eastAsia="Arial" w:hAnsi="Arial" w:cs="Arial"/>
            <w:sz w:val="18"/>
            <w:szCs w:val="18"/>
          </w:rPr>
          <w:delText>t.</w:delText>
        </w:r>
      </w:del>
    </w:p>
    <w:p w:rsidR="00244ECA" w:rsidRDefault="00244ECA">
      <w:pPr>
        <w:spacing w:before="7" w:after="0" w:line="170" w:lineRule="exact"/>
        <w:rPr>
          <w:sz w:val="17"/>
          <w:szCs w:val="17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40" w:lineRule="auto"/>
        <w:ind w:left="16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V</w:t>
      </w:r>
    </w:p>
    <w:p w:rsidR="00244ECA" w:rsidRDefault="00244ECA">
      <w:pPr>
        <w:spacing w:before="16"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e                                              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del w:id="212" w:author="Lenovo User" w:date="2012-01-12T14:43:00Z">
        <w:r w:rsidDel="000E34F8">
          <w:rPr>
            <w:rFonts w:ascii="Arial" w:eastAsia="Arial" w:hAnsi="Arial" w:cs="Arial"/>
            <w:sz w:val="18"/>
            <w:szCs w:val="18"/>
          </w:rPr>
          <w:delText>V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0E34F8">
          <w:rPr>
            <w:rFonts w:ascii="Arial" w:eastAsia="Arial" w:hAnsi="Arial" w:cs="Arial"/>
            <w:sz w:val="18"/>
            <w:szCs w:val="18"/>
          </w:rPr>
          <w:delText>r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ia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le</w:delText>
        </w:r>
        <w:r w:rsidDel="000E34F8">
          <w:rPr>
            <w:rFonts w:ascii="Arial" w:eastAsia="Arial" w:hAnsi="Arial" w:cs="Arial"/>
            <w:sz w:val="18"/>
            <w:szCs w:val="18"/>
          </w:rPr>
          <w:delText xml:space="preserve">s  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0E34F8">
          <w:rPr>
            <w:rFonts w:ascii="Arial" w:eastAsia="Arial" w:hAnsi="Arial" w:cs="Arial"/>
            <w:sz w:val="18"/>
            <w:szCs w:val="18"/>
          </w:rPr>
          <w:delText xml:space="preserve">re 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0E34F8">
          <w:rPr>
            <w:rFonts w:ascii="Arial" w:eastAsia="Arial" w:hAnsi="Arial" w:cs="Arial"/>
            <w:sz w:val="18"/>
            <w:szCs w:val="18"/>
          </w:rPr>
          <w:delText>t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0E34F8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 xml:space="preserve"> i</w:delText>
        </w:r>
        <w:r w:rsidDel="000E34F8">
          <w:rPr>
            <w:rFonts w:ascii="Arial" w:eastAsia="Arial" w:hAnsi="Arial" w:cs="Arial"/>
            <w:sz w:val="18"/>
            <w:szCs w:val="18"/>
          </w:rPr>
          <w:delText>n</w:delText>
        </w:r>
        <w:r w:rsidDel="000E34F8">
          <w:rPr>
            <w:rFonts w:ascii="Arial" w:eastAsia="Arial" w:hAnsi="Arial" w:cs="Arial"/>
            <w:spacing w:val="49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0E34F8">
          <w:rPr>
            <w:rFonts w:ascii="Arial" w:eastAsia="Arial" w:hAnsi="Arial" w:cs="Arial"/>
            <w:sz w:val="18"/>
            <w:szCs w:val="18"/>
          </w:rPr>
          <w:delText xml:space="preserve">th 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z w:val="18"/>
            <w:szCs w:val="18"/>
          </w:rPr>
          <w:delText>t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0E34F8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S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0E34F8">
          <w:rPr>
            <w:rFonts w:ascii="Arial" w:eastAsia="Arial" w:hAnsi="Arial" w:cs="Arial"/>
            <w:sz w:val="18"/>
            <w:szCs w:val="18"/>
          </w:rPr>
          <w:delText>t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0E34F8">
          <w:rPr>
            <w:rFonts w:ascii="Arial" w:eastAsia="Arial" w:hAnsi="Arial" w:cs="Arial"/>
            <w:sz w:val="18"/>
            <w:szCs w:val="18"/>
          </w:rPr>
          <w:delText>C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0E34F8">
          <w:rPr>
            <w:rFonts w:ascii="Arial" w:eastAsia="Arial" w:hAnsi="Arial" w:cs="Arial"/>
            <w:sz w:val="18"/>
            <w:szCs w:val="18"/>
          </w:rPr>
          <w:delText>t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0E34F8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0E34F8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z w:val="18"/>
            <w:szCs w:val="18"/>
          </w:rPr>
          <w:delText>C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0E34F8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z w:val="18"/>
            <w:szCs w:val="18"/>
          </w:rPr>
          <w:delText>to</w:delText>
        </w:r>
        <w:r w:rsidDel="000E34F8">
          <w:rPr>
            <w:rFonts w:ascii="Arial" w:eastAsia="Arial" w:hAnsi="Arial" w:cs="Arial"/>
            <w:spacing w:val="49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z w:val="18"/>
            <w:szCs w:val="18"/>
          </w:rPr>
          <w:delText>P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as</w:delText>
        </w:r>
        <w:r w:rsidDel="000E34F8">
          <w:rPr>
            <w:rFonts w:ascii="Arial" w:eastAsia="Arial" w:hAnsi="Arial" w:cs="Arial"/>
            <w:sz w:val="18"/>
            <w:szCs w:val="18"/>
          </w:rPr>
          <w:delText>te</w:delText>
        </w:r>
        <w:r w:rsidDel="000E34F8">
          <w:rPr>
            <w:rFonts w:ascii="Arial" w:eastAsia="Arial" w:hAnsi="Arial" w:cs="Arial"/>
            <w:spacing w:val="49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0E34F8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0E34F8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Ja</w:delText>
        </w:r>
        <w:r w:rsidDel="000E34F8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0E34F8">
          <w:rPr>
            <w:rFonts w:ascii="Arial" w:eastAsia="Arial" w:hAnsi="Arial" w:cs="Arial"/>
            <w:sz w:val="18"/>
            <w:szCs w:val="18"/>
          </w:rPr>
          <w:delText>S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0E34F8">
          <w:rPr>
            <w:rFonts w:ascii="Arial" w:eastAsia="Arial" w:hAnsi="Arial" w:cs="Arial"/>
            <w:sz w:val="18"/>
            <w:szCs w:val="18"/>
          </w:rPr>
          <w:delText>r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0E34F8">
          <w:rPr>
            <w:rFonts w:ascii="Arial" w:eastAsia="Arial" w:hAnsi="Arial" w:cs="Arial"/>
            <w:sz w:val="18"/>
            <w:szCs w:val="18"/>
          </w:rPr>
          <w:delText>t</w:delText>
        </w:r>
        <w:r w:rsidDel="000E34F8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z w:val="18"/>
            <w:szCs w:val="18"/>
          </w:rPr>
          <w:delText>f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le</w:delText>
        </w:r>
        <w:r w:rsidDel="000E34F8">
          <w:rPr>
            <w:rFonts w:ascii="Arial" w:eastAsia="Arial" w:hAnsi="Arial" w:cs="Arial"/>
            <w:sz w:val="18"/>
            <w:szCs w:val="18"/>
          </w:rPr>
          <w:delText>.</w:delText>
        </w:r>
        <w:r w:rsidDel="000E34F8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hei</w:delText>
        </w:r>
        <w:r w:rsidDel="000E34F8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0E34F8">
          <w:rPr>
            <w:rFonts w:ascii="Arial" w:eastAsia="Arial" w:hAnsi="Arial" w:cs="Arial"/>
            <w:sz w:val="18"/>
            <w:szCs w:val="18"/>
          </w:rPr>
          <w:delText>r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0E34F8">
          <w:rPr>
            <w:rFonts w:ascii="Arial" w:eastAsia="Arial" w:hAnsi="Arial" w:cs="Arial"/>
            <w:sz w:val="18"/>
            <w:szCs w:val="18"/>
          </w:rPr>
          <w:delText>ry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0E34F8">
          <w:rPr>
            <w:rFonts w:ascii="Arial" w:eastAsia="Arial" w:hAnsi="Arial" w:cs="Arial"/>
            <w:sz w:val="18"/>
            <w:szCs w:val="18"/>
          </w:rPr>
          <w:delText>r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0E34F8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0E34F8">
          <w:rPr>
            <w:rFonts w:ascii="Arial" w:eastAsia="Arial" w:hAnsi="Arial" w:cs="Arial"/>
            <w:sz w:val="18"/>
            <w:szCs w:val="18"/>
          </w:rPr>
          <w:delText>e</w:delText>
        </w:r>
        <w:r w:rsidDel="000E34F8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0E34F8">
          <w:rPr>
            <w:rFonts w:ascii="Arial" w:eastAsia="Arial" w:hAnsi="Arial" w:cs="Arial"/>
            <w:sz w:val="18"/>
            <w:szCs w:val="18"/>
          </w:rPr>
          <w:delText>s</w:delText>
        </w:r>
        <w:r w:rsidDel="000E34F8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z w:val="18"/>
            <w:szCs w:val="18"/>
          </w:rPr>
          <w:delText xml:space="preserve">to 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0E34F8">
          <w:rPr>
            <w:rFonts w:ascii="Arial" w:eastAsia="Arial" w:hAnsi="Arial" w:cs="Arial"/>
            <w:sz w:val="18"/>
            <w:szCs w:val="18"/>
          </w:rPr>
          <w:delText>d</w:delText>
        </w:r>
        <w:r w:rsidDel="000E34F8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alu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0E34F8">
          <w:rPr>
            <w:rFonts w:ascii="Arial" w:eastAsia="Arial" w:hAnsi="Arial" w:cs="Arial"/>
            <w:sz w:val="18"/>
            <w:szCs w:val="18"/>
          </w:rPr>
          <w:delText>s</w:delText>
        </w:r>
        <w:r w:rsidDel="000E34F8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z w:val="18"/>
            <w:szCs w:val="18"/>
          </w:rPr>
          <w:delText>to S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0E34F8">
          <w:rPr>
            <w:rFonts w:ascii="Arial" w:eastAsia="Arial" w:hAnsi="Arial" w:cs="Arial"/>
            <w:sz w:val="18"/>
            <w:szCs w:val="18"/>
          </w:rPr>
          <w:delText>C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0E34F8">
          <w:rPr>
            <w:rFonts w:ascii="Arial" w:eastAsia="Arial" w:hAnsi="Arial" w:cs="Arial"/>
            <w:sz w:val="18"/>
            <w:szCs w:val="18"/>
          </w:rPr>
          <w:delText>t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0E34F8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0E34F8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0E34F8">
          <w:rPr>
            <w:rFonts w:ascii="Arial" w:eastAsia="Arial" w:hAnsi="Arial" w:cs="Arial"/>
            <w:sz w:val="18"/>
            <w:szCs w:val="18"/>
          </w:rPr>
          <w:delText xml:space="preserve">d to 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con</w:delText>
        </w:r>
        <w:r w:rsidDel="000E34F8">
          <w:rPr>
            <w:rFonts w:ascii="Arial" w:eastAsia="Arial" w:hAnsi="Arial" w:cs="Arial"/>
            <w:sz w:val="18"/>
            <w:szCs w:val="18"/>
          </w:rPr>
          <w:delText>t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0E34F8">
          <w:rPr>
            <w:rFonts w:ascii="Arial" w:eastAsia="Arial" w:hAnsi="Arial" w:cs="Arial"/>
            <w:sz w:val="18"/>
            <w:szCs w:val="18"/>
          </w:rPr>
          <w:delText>l</w:delText>
        </w:r>
        <w:r w:rsidDel="000E34F8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Ja</w:delText>
        </w:r>
        <w:r w:rsidDel="000E34F8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0E34F8">
          <w:rPr>
            <w:rFonts w:ascii="Arial" w:eastAsia="Arial" w:hAnsi="Arial" w:cs="Arial"/>
            <w:sz w:val="18"/>
            <w:szCs w:val="18"/>
          </w:rPr>
          <w:delText>S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0E34F8">
          <w:rPr>
            <w:rFonts w:ascii="Arial" w:eastAsia="Arial" w:hAnsi="Arial" w:cs="Arial"/>
            <w:sz w:val="18"/>
            <w:szCs w:val="18"/>
          </w:rPr>
          <w:delText>r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0E34F8">
          <w:rPr>
            <w:rFonts w:ascii="Arial" w:eastAsia="Arial" w:hAnsi="Arial" w:cs="Arial"/>
            <w:sz w:val="18"/>
            <w:szCs w:val="18"/>
          </w:rPr>
          <w:delText>t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 xml:space="preserve"> e</w:delText>
        </w:r>
        <w:r w:rsidDel="000E34F8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ecu</w:delText>
        </w:r>
        <w:r w:rsidDel="000E34F8">
          <w:rPr>
            <w:rFonts w:ascii="Arial" w:eastAsia="Arial" w:hAnsi="Arial" w:cs="Arial"/>
            <w:sz w:val="18"/>
            <w:szCs w:val="18"/>
          </w:rPr>
          <w:delText>t</w:delText>
        </w:r>
        <w:r w:rsidDel="000E34F8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0E34F8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0E34F8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                          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del w:id="213" w:author="Blake Frei" w:date="2012-08-07T13:28:00Z"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ft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f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to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s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rt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9C6AEE">
          <w:rPr>
            <w:rFonts w:ascii="Arial" w:eastAsia="Arial" w:hAnsi="Arial" w:cs="Arial"/>
            <w:sz w:val="18"/>
            <w:szCs w:val="18"/>
          </w:rPr>
          <w:delText>g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f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ia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i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q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9C6AEE">
          <w:rPr>
            <w:rFonts w:ascii="Arial" w:eastAsia="Arial" w:hAnsi="Arial" w:cs="Arial"/>
            <w:sz w:val="18"/>
            <w:szCs w:val="18"/>
          </w:rPr>
          <w:delText>t.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If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n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f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abl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ag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q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ues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cee</w:delText>
        </w:r>
        <w:r w:rsidDel="009C6AEE">
          <w:rPr>
            <w:rFonts w:ascii="Arial" w:eastAsia="Arial" w:hAnsi="Arial" w:cs="Arial"/>
            <w:sz w:val="18"/>
            <w:szCs w:val="18"/>
          </w:rPr>
          <w:delText>d</w:delText>
        </w:r>
        <w:r w:rsidDel="009C6AEE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lo</w:delText>
        </w:r>
        <w:r w:rsidDel="009C6AE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d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mbe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cha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z w:val="18"/>
            <w:szCs w:val="18"/>
          </w:rPr>
          <w:delText>,</w:delText>
        </w:r>
        <w:r w:rsidDel="009C6AE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cha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ceedi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z w:val="18"/>
            <w:szCs w:val="18"/>
          </w:rPr>
          <w:delText>g</w:delText>
        </w:r>
        <w:r w:rsidDel="009C6AE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mi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9C6AEE">
          <w:rPr>
            <w:rFonts w:ascii="Arial" w:eastAsia="Arial" w:hAnsi="Arial" w:cs="Arial"/>
            <w:sz w:val="18"/>
            <w:szCs w:val="18"/>
          </w:rPr>
          <w:delText>l</w:delText>
        </w:r>
        <w:r w:rsidDel="009C6AE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all</w:delText>
        </w:r>
        <w:r w:rsidDel="009C6AEE">
          <w:rPr>
            <w:rFonts w:ascii="Arial" w:eastAsia="Arial" w:hAnsi="Arial" w:cs="Arial"/>
            <w:sz w:val="18"/>
            <w:szCs w:val="18"/>
          </w:rPr>
          <w:delText>y 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emo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r tr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9C6AEE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Del="008D0067" w:rsidRDefault="0014106B" w:rsidP="008D0067">
      <w:pPr>
        <w:tabs>
          <w:tab w:val="left" w:pos="3320"/>
        </w:tabs>
        <w:spacing w:before="37" w:after="0" w:line="540" w:lineRule="exact"/>
        <w:ind w:left="268" w:right="107"/>
        <w:rPr>
          <w:del w:id="214" w:author="Blake Frei" w:date="2012-05-31T12:57:00Z"/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endo</w:t>
      </w:r>
      <w:r>
        <w:rPr>
          <w:rFonts w:ascii="Arial" w:eastAsia="Arial" w:hAnsi="Arial" w:cs="Arial"/>
          <w:sz w:val="18"/>
          <w:szCs w:val="18"/>
        </w:rPr>
        <w:t>r</w:t>
      </w:r>
      <w:ins w:id="215" w:author="Blake Frei" w:date="2012-05-31T12:54:00Z">
        <w:r w:rsidR="008D0067">
          <w:rPr>
            <w:rFonts w:ascii="Arial" w:eastAsia="Arial" w:hAnsi="Arial" w:cs="Arial"/>
            <w:sz w:val="18"/>
            <w:szCs w:val="18"/>
          </w:rPr>
          <w:t xml:space="preserve"> no</w:t>
        </w:r>
      </w:ins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z w:val="18"/>
          <w:szCs w:val="18"/>
        </w:rPr>
        <w:t>An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nolog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nd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ani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. 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ab/>
      </w:r>
      <w:del w:id="216" w:author="Blake Frei" w:date="2012-05-31T12:57:00Z">
        <w:r w:rsidDel="008D0067">
          <w:rPr>
            <w:rFonts w:ascii="Arial" w:eastAsia="Arial" w:hAnsi="Arial" w:cs="Arial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z w:val="18"/>
            <w:szCs w:val="18"/>
          </w:rPr>
          <w:delText>m</w:delText>
        </w:r>
        <w:r w:rsidDel="008D0067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f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be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ee</w:delText>
        </w:r>
        <w:r w:rsidDel="008D0067">
          <w:rPr>
            <w:rFonts w:ascii="Arial" w:eastAsia="Arial" w:hAnsi="Arial" w:cs="Arial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z w:val="18"/>
            <w:szCs w:val="18"/>
          </w:rPr>
          <w:delText>d</w:delText>
        </w:r>
        <w:r w:rsidDel="008D0067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ebsi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Del="008D0067" w:rsidRDefault="0014106B">
      <w:pPr>
        <w:tabs>
          <w:tab w:val="left" w:pos="3320"/>
        </w:tabs>
        <w:spacing w:before="37" w:after="0" w:line="540" w:lineRule="exact"/>
        <w:ind w:left="268" w:right="107"/>
        <w:rPr>
          <w:del w:id="217" w:author="Blake Frei" w:date="2012-05-31T12:57:00Z"/>
          <w:rFonts w:ascii="Arial" w:eastAsia="Arial" w:hAnsi="Arial" w:cs="Arial"/>
          <w:sz w:val="18"/>
          <w:szCs w:val="18"/>
        </w:rPr>
        <w:pPrChange w:id="218" w:author="Blake Frei" w:date="2012-05-31T12:57:00Z">
          <w:pPr>
            <w:spacing w:after="0" w:line="170" w:lineRule="exact"/>
            <w:ind w:left="3328" w:right="111"/>
            <w:jc w:val="both"/>
          </w:pPr>
        </w:pPrChange>
      </w:pPr>
      <w:del w:id="219" w:author="Blake Frei" w:date="2012-05-31T12:57:00Z"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8D0067">
          <w:rPr>
            <w:rFonts w:ascii="Arial" w:eastAsia="Arial" w:hAnsi="Arial" w:cs="Arial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be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8D0067">
          <w:rPr>
            <w:rFonts w:ascii="Arial" w:eastAsia="Arial" w:hAnsi="Arial" w:cs="Arial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pe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f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8D0067">
          <w:rPr>
            <w:rFonts w:ascii="Arial" w:eastAsia="Arial" w:hAnsi="Arial" w:cs="Arial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pag</w:delText>
        </w:r>
        <w:r w:rsidDel="008D0067">
          <w:rPr>
            <w:rFonts w:ascii="Arial" w:eastAsia="Arial" w:hAnsi="Arial" w:cs="Arial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mpan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y'</w:delText>
        </w:r>
        <w:r w:rsidDel="008D0067">
          <w:rPr>
            <w:rFonts w:ascii="Arial" w:eastAsia="Arial" w:hAnsi="Arial" w:cs="Arial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ebsi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14106B">
      <w:pPr>
        <w:tabs>
          <w:tab w:val="left" w:pos="3320"/>
        </w:tabs>
        <w:spacing w:before="37" w:after="0" w:line="540" w:lineRule="exact"/>
        <w:ind w:left="268" w:right="107"/>
        <w:rPr>
          <w:rFonts w:ascii="Arial" w:eastAsia="Arial" w:hAnsi="Arial" w:cs="Arial"/>
          <w:sz w:val="18"/>
          <w:szCs w:val="18"/>
        </w:rPr>
        <w:pPrChange w:id="220" w:author="Blake Frei" w:date="2012-05-31T12:57:00Z">
          <w:pPr>
            <w:spacing w:before="33" w:after="0" w:line="278" w:lineRule="auto"/>
            <w:ind w:left="3328" w:right="107"/>
            <w:jc w:val="both"/>
          </w:pPr>
        </w:pPrChange>
      </w:pPr>
      <w:del w:id="221" w:author="Blake Frei" w:date="2012-05-31T12:57:00Z">
        <w:r w:rsidDel="008D0067">
          <w:rPr>
            <w:rFonts w:ascii="Arial" w:eastAsia="Arial" w:hAnsi="Arial" w:cs="Arial"/>
            <w:sz w:val="18"/>
            <w:szCs w:val="18"/>
          </w:rPr>
          <w:delText>It</w:delText>
        </w:r>
        <w:r w:rsidDel="008D0067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8D0067">
          <w:rPr>
            <w:rFonts w:ascii="Arial" w:eastAsia="Arial" w:hAnsi="Arial" w:cs="Arial"/>
            <w:sz w:val="18"/>
            <w:szCs w:val="18"/>
          </w:rPr>
          <w:delText>l</w:delText>
        </w:r>
        <w:r w:rsidDel="008D0067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nu</w:delText>
        </w:r>
        <w:r w:rsidDel="008D0067">
          <w:rPr>
            <w:rFonts w:ascii="Arial" w:eastAsia="Arial" w:hAnsi="Arial" w:cs="Arial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un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>l</w:delText>
        </w:r>
        <w:r w:rsidDel="008D0067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8D0067">
          <w:rPr>
            <w:rFonts w:ascii="Arial" w:eastAsia="Arial" w:hAnsi="Arial" w:cs="Arial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8D0067">
          <w:rPr>
            <w:rFonts w:ascii="Arial" w:eastAsia="Arial" w:hAnsi="Arial" w:cs="Arial"/>
            <w:sz w:val="18"/>
            <w:szCs w:val="18"/>
          </w:rPr>
          <w:delText>l</w:delText>
        </w:r>
        <w:r w:rsidDel="008D0067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>ty</w:delText>
        </w:r>
        <w:r w:rsidDel="008D0067">
          <w:rPr>
            <w:rFonts w:ascii="Arial" w:eastAsia="Arial" w:hAnsi="Arial" w:cs="Arial"/>
            <w:spacing w:val="2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8D0067">
          <w:rPr>
            <w:rFonts w:ascii="Arial" w:eastAsia="Arial" w:hAnsi="Arial" w:cs="Arial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f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3</w:delText>
        </w:r>
        <w:r w:rsidDel="008D0067">
          <w:rPr>
            <w:rFonts w:ascii="Arial" w:eastAsia="Arial" w:hAnsi="Arial" w:cs="Arial"/>
            <w:sz w:val="18"/>
            <w:szCs w:val="18"/>
          </w:rPr>
          <w:delText>0</w:delText>
        </w:r>
        <w:r w:rsidDel="008D0067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mi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z w:val="18"/>
            <w:szCs w:val="18"/>
          </w:rPr>
          <w:delText>. F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ampl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,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lo</w:delText>
        </w:r>
        <w:r w:rsidDel="008D0067">
          <w:rPr>
            <w:rFonts w:ascii="Arial" w:eastAsia="Arial" w:hAnsi="Arial" w:cs="Arial"/>
            <w:sz w:val="18"/>
            <w:szCs w:val="18"/>
          </w:rPr>
          <w:delText>g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i</w:delText>
        </w:r>
        <w:r w:rsidDel="008D0067">
          <w:rPr>
            <w:rFonts w:ascii="Arial" w:eastAsia="Arial" w:hAnsi="Arial" w:cs="Arial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to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R="00E60333" w:rsidDel="008D0067">
          <w:fldChar w:fldCharType="begin"/>
        </w:r>
        <w:r w:rsidR="00E60333" w:rsidDel="008D0067">
          <w:delInstrText xml:space="preserve"> HYPERLINK "http://www.omniture.com/" \h </w:delInstrText>
        </w:r>
        <w:r w:rsidR="00E60333" w:rsidDel="008D0067">
          <w:fldChar w:fldCharType="separate"/>
        </w:r>
        <w:r w:rsidDel="008D0067">
          <w:rPr>
            <w:rFonts w:ascii="Arial" w:eastAsia="Arial" w:hAnsi="Arial" w:cs="Arial"/>
            <w:sz w:val="18"/>
            <w:szCs w:val="18"/>
          </w:rPr>
          <w:delText>ww</w:delText>
        </w:r>
        <w:r w:rsidDel="008D0067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8D0067">
          <w:rPr>
            <w:rFonts w:ascii="Arial" w:eastAsia="Arial" w:hAnsi="Arial" w:cs="Arial"/>
            <w:sz w:val="18"/>
            <w:szCs w:val="18"/>
          </w:rPr>
          <w:delText>.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omni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.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om</w:delText>
        </w:r>
        <w:r w:rsidDel="008D0067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R="00E60333" w:rsidDel="008D0067">
          <w:rPr>
            <w:rFonts w:ascii="Arial" w:eastAsia="Arial" w:hAnsi="Arial" w:cs="Arial"/>
            <w:sz w:val="18"/>
            <w:szCs w:val="18"/>
          </w:rPr>
          <w:fldChar w:fldCharType="end"/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ha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on</w:delText>
        </w:r>
        <w:r w:rsidDel="008D0067">
          <w:rPr>
            <w:rFonts w:ascii="Arial" w:eastAsia="Arial" w:hAnsi="Arial" w:cs="Arial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in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8D0067">
          <w:rPr>
            <w:rFonts w:ascii="Arial" w:eastAsia="Arial" w:hAnsi="Arial" w:cs="Arial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o</w:delText>
        </w:r>
        <w:r w:rsidDel="008D0067">
          <w:rPr>
            <w:rFonts w:ascii="Arial" w:eastAsia="Arial" w:hAnsi="Arial" w:cs="Arial"/>
            <w:sz w:val="18"/>
            <w:szCs w:val="18"/>
          </w:rPr>
          <w:delText xml:space="preserve">f a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8D0067">
          <w:rPr>
            <w:rFonts w:ascii="Arial" w:eastAsia="Arial" w:hAnsi="Arial" w:cs="Arial"/>
            <w:sz w:val="18"/>
            <w:szCs w:val="18"/>
          </w:rPr>
          <w:delText>l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un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>l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8D0067">
          <w:rPr>
            <w:rFonts w:ascii="Arial" w:eastAsia="Arial" w:hAnsi="Arial" w:cs="Arial"/>
            <w:spacing w:val="-4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incu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d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3</w:delText>
        </w:r>
        <w:r w:rsidDel="008D0067">
          <w:rPr>
            <w:rFonts w:ascii="Arial" w:eastAsia="Arial" w:hAnsi="Arial" w:cs="Arial"/>
            <w:sz w:val="18"/>
            <w:szCs w:val="18"/>
          </w:rPr>
          <w:delText>0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8D0067">
          <w:rPr>
            <w:rFonts w:ascii="Arial" w:eastAsia="Arial" w:hAnsi="Arial" w:cs="Arial"/>
            <w:sz w:val="18"/>
            <w:szCs w:val="18"/>
          </w:rPr>
          <w:delText>,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>.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.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cl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8D0067">
          <w:rPr>
            <w:rFonts w:ascii="Arial" w:eastAsia="Arial" w:hAnsi="Arial" w:cs="Arial"/>
            <w:sz w:val="18"/>
            <w:szCs w:val="18"/>
          </w:rPr>
          <w:delText>d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8D0067">
          <w:rPr>
            <w:rFonts w:ascii="Arial" w:eastAsia="Arial" w:hAnsi="Arial" w:cs="Arial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b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le</w:delText>
        </w:r>
        <w:r w:rsidDel="008D0067">
          <w:rPr>
            <w:rFonts w:ascii="Arial" w:eastAsia="Arial" w:hAnsi="Arial" w:cs="Arial"/>
            <w:sz w:val="18"/>
            <w:szCs w:val="18"/>
          </w:rPr>
          <w:delText>ft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mpu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r.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If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z w:val="18"/>
            <w:szCs w:val="18"/>
          </w:rPr>
          <w:delText>re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in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mo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3</w:delText>
        </w:r>
        <w:r w:rsidDel="008D0067">
          <w:rPr>
            <w:rFonts w:ascii="Arial" w:eastAsia="Arial" w:hAnsi="Arial" w:cs="Arial"/>
            <w:sz w:val="18"/>
            <w:szCs w:val="18"/>
          </w:rPr>
          <w:delText xml:space="preserve">0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min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z w:val="18"/>
            <w:szCs w:val="18"/>
          </w:rPr>
          <w:delText>,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8D0067">
          <w:rPr>
            <w:rFonts w:ascii="Arial" w:eastAsia="Arial" w:hAnsi="Arial" w:cs="Arial"/>
            <w:sz w:val="18"/>
            <w:szCs w:val="18"/>
          </w:rPr>
          <w:delText>d</w:delText>
        </w:r>
        <w:r w:rsidDel="008D0067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lo</w:delText>
        </w:r>
        <w:r w:rsidDel="008D0067">
          <w:rPr>
            <w:rFonts w:ascii="Arial" w:eastAsia="Arial" w:hAnsi="Arial" w:cs="Arial"/>
            <w:sz w:val="18"/>
            <w:szCs w:val="18"/>
          </w:rPr>
          <w:delText>g</w:delText>
        </w:r>
        <w:r w:rsidDel="008D0067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agai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z w:val="18"/>
            <w:szCs w:val="18"/>
          </w:rPr>
          <w:delText>,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d</w:delText>
        </w:r>
        <w:r w:rsidDel="008D0067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ne</w:delText>
        </w:r>
        <w:r w:rsidDel="008D0067">
          <w:rPr>
            <w:rFonts w:ascii="Arial" w:eastAsia="Arial" w:hAnsi="Arial" w:cs="Arial"/>
            <w:sz w:val="18"/>
            <w:szCs w:val="18"/>
          </w:rPr>
          <w:delText xml:space="preserve">w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8D0067">
          <w:rPr>
            <w:rFonts w:ascii="Arial" w:eastAsia="Arial" w:hAnsi="Arial" w:cs="Arial"/>
            <w:sz w:val="18"/>
            <w:szCs w:val="18"/>
          </w:rPr>
          <w:delText>t.</w:delText>
        </w:r>
        <w:r w:rsidDel="008D0067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-3"/>
            <w:sz w:val="18"/>
            <w:szCs w:val="18"/>
          </w:rPr>
          <w:delText>C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ys</w:delText>
        </w:r>
        <w:r w:rsidDel="008D0067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als</w:delText>
        </w:r>
        <w:r w:rsidDel="008D0067">
          <w:rPr>
            <w:rFonts w:ascii="Arial" w:eastAsia="Arial" w:hAnsi="Arial" w:cs="Arial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min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z w:val="18"/>
            <w:szCs w:val="18"/>
          </w:rPr>
          <w:delText>a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 xml:space="preserve"> a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8D0067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1</w:delText>
        </w:r>
        <w:r w:rsidDel="008D0067">
          <w:rPr>
            <w:rFonts w:ascii="Arial" w:eastAsia="Arial" w:hAnsi="Arial" w:cs="Arial"/>
            <w:sz w:val="18"/>
            <w:szCs w:val="18"/>
          </w:rPr>
          <w:delText>2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hou</w:delText>
        </w:r>
        <w:r w:rsidDel="008D0067">
          <w:rPr>
            <w:rFonts w:ascii="Arial" w:eastAsia="Arial" w:hAnsi="Arial" w:cs="Arial"/>
            <w:sz w:val="18"/>
            <w:szCs w:val="18"/>
          </w:rPr>
          <w:delText>rs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8D0067">
          <w:rPr>
            <w:rFonts w:ascii="Arial" w:eastAsia="Arial" w:hAnsi="Arial" w:cs="Arial"/>
            <w:sz w:val="18"/>
            <w:szCs w:val="18"/>
          </w:rPr>
          <w:delText>f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con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8D0067">
          <w:rPr>
            <w:rFonts w:ascii="Arial" w:eastAsia="Arial" w:hAnsi="Arial" w:cs="Arial"/>
            <w:sz w:val="18"/>
            <w:szCs w:val="18"/>
          </w:rPr>
          <w:delText>s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ac</w:delText>
        </w:r>
        <w:r w:rsidDel="008D0067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8D0067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8D0067">
          <w:rPr>
            <w:rFonts w:ascii="Arial" w:eastAsia="Arial" w:hAnsi="Arial" w:cs="Arial"/>
            <w:sz w:val="18"/>
            <w:szCs w:val="18"/>
          </w:rPr>
          <w:delText>t</w:delText>
        </w:r>
        <w:r w:rsidDel="008D0067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</w:del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ba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ok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                          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del w:id="222" w:author="Blake Frei" w:date="2012-08-07T13:28:00Z"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7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9C6AEE">
          <w:rPr>
            <w:rFonts w:ascii="Arial" w:eastAsia="Arial" w:hAnsi="Arial" w:cs="Arial"/>
            <w:sz w:val="18"/>
            <w:szCs w:val="18"/>
          </w:rPr>
          <w:delText>t-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9C6AEE">
          <w:rPr>
            <w:rFonts w:ascii="Arial" w:eastAsia="Arial" w:hAnsi="Arial" w:cs="Arial"/>
            <w:sz w:val="18"/>
            <w:szCs w:val="18"/>
          </w:rPr>
          <w:delText>d</w:delText>
        </w:r>
        <w:r w:rsidDel="009C6AEE">
          <w:rPr>
            <w:rFonts w:ascii="Arial" w:eastAsia="Arial" w:hAnsi="Arial" w:cs="Arial"/>
            <w:spacing w:val="7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(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7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ion</w:delText>
        </w:r>
        <w:r w:rsidDel="009C6AEE">
          <w:rPr>
            <w:rFonts w:ascii="Arial" w:eastAsia="Arial" w:hAnsi="Arial" w:cs="Arial"/>
            <w:sz w:val="18"/>
            <w:szCs w:val="18"/>
          </w:rPr>
          <w:delText>)</w:delText>
        </w:r>
        <w:r w:rsidDel="009C6AEE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ook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7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7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7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f</w:delText>
        </w:r>
        <w:r w:rsidDel="009C6AEE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ook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,</w:delText>
        </w:r>
        <w:r w:rsidDel="009C6AEE">
          <w:rPr>
            <w:rFonts w:ascii="Arial" w:eastAsia="Arial" w:hAnsi="Arial" w:cs="Arial"/>
            <w:spacing w:val="7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7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7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9C6AEE">
          <w:rPr>
            <w:rFonts w:ascii="Arial" w:eastAsia="Arial" w:hAnsi="Arial" w:cs="Arial"/>
            <w:sz w:val="18"/>
            <w:szCs w:val="18"/>
          </w:rPr>
          <w:delText>f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rs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add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z w:val="18"/>
            <w:szCs w:val="18"/>
          </w:rPr>
          <w:delText>l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le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l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f</w:delText>
        </w:r>
        <w:r w:rsidDel="009C6AEE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ty</w:delText>
        </w:r>
        <w:r w:rsidDel="009C6AEE">
          <w:rPr>
            <w:rFonts w:ascii="Arial" w:eastAsia="Arial" w:hAnsi="Arial" w:cs="Arial"/>
            <w:spacing w:val="2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24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bas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oki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us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9C6AEE">
          <w:rPr>
            <w:rFonts w:ascii="Arial" w:eastAsia="Arial" w:hAnsi="Arial" w:cs="Arial"/>
            <w:sz w:val="18"/>
            <w:szCs w:val="18"/>
          </w:rPr>
          <w:delText>t-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9C6AEE">
          <w:rPr>
            <w:rFonts w:ascii="Arial" w:eastAsia="Arial" w:hAnsi="Arial" w:cs="Arial"/>
            <w:sz w:val="18"/>
            <w:szCs w:val="18"/>
          </w:rPr>
          <w:delText>d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k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ele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d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9C6AEE">
          <w:rPr>
            <w:rFonts w:ascii="Arial" w:eastAsia="Arial" w:hAnsi="Arial" w:cs="Arial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ss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nd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z w:val="18"/>
          <w:szCs w:val="18"/>
        </w:rPr>
        <w:t xml:space="preserve">th                                         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del w:id="223" w:author="Blake Frei" w:date="2012-08-07T13:29:00Z"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9C6AEE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dep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th </w:delText>
        </w:r>
        <w:r w:rsidDel="009C6AEE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to </w:delText>
        </w:r>
        <w:r w:rsidDel="009C6AEE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hic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h </w:delText>
        </w:r>
        <w:r w:rsidDel="009C6AEE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rs </w:delText>
        </w:r>
        <w:r w:rsidDel="009C6AEE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to </w:delText>
        </w:r>
        <w:r w:rsidDel="009C6AEE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9C6AEE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te </w:delText>
        </w:r>
        <w:r w:rsidDel="009C6AEE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. </w:delText>
        </w:r>
        <w:r w:rsidDel="009C6AEE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F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9C6AEE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ample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Del="009C6AEE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9C6AEE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a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cus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9C6AE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C6AEE">
          <w:rPr>
            <w:rFonts w:ascii="Arial" w:eastAsia="Arial" w:hAnsi="Arial" w:cs="Arial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pag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9C6AEE">
          <w:rPr>
            <w:rFonts w:ascii="Arial" w:eastAsia="Arial" w:hAnsi="Arial" w:cs="Arial"/>
            <w:sz w:val="18"/>
            <w:szCs w:val="18"/>
          </w:rPr>
          <w:delText>te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b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f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9C6AEE">
          <w:rPr>
            <w:rFonts w:ascii="Arial" w:eastAsia="Arial" w:hAnsi="Arial" w:cs="Arial"/>
            <w:sz w:val="18"/>
            <w:szCs w:val="18"/>
          </w:rPr>
          <w:delText>re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m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k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9C6AEE">
          <w:rPr>
            <w:rFonts w:ascii="Arial" w:eastAsia="Arial" w:hAnsi="Arial" w:cs="Arial"/>
            <w:sz w:val="18"/>
            <w:szCs w:val="18"/>
          </w:rPr>
          <w:delText>g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ch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9C6AEE">
          <w:rPr>
            <w:rFonts w:ascii="Arial" w:eastAsia="Arial" w:hAnsi="Arial" w:cs="Arial"/>
            <w:sz w:val="18"/>
            <w:szCs w:val="18"/>
          </w:rPr>
          <w:delText>,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9C6AEE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dep</w:delText>
        </w:r>
        <w:r w:rsidDel="009C6AEE">
          <w:rPr>
            <w:rFonts w:ascii="Arial" w:eastAsia="Arial" w:hAnsi="Arial" w:cs="Arial"/>
            <w:sz w:val="18"/>
            <w:szCs w:val="18"/>
          </w:rPr>
          <w:delText>th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oul</w:delText>
        </w:r>
        <w:r w:rsidDel="009C6AEE">
          <w:rPr>
            <w:rFonts w:ascii="Arial" w:eastAsia="Arial" w:hAnsi="Arial" w:cs="Arial"/>
            <w:sz w:val="18"/>
            <w:szCs w:val="18"/>
          </w:rPr>
          <w:delText>d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9C6AEE">
          <w:rPr>
            <w:rFonts w:ascii="Arial" w:eastAsia="Arial" w:hAnsi="Arial" w:cs="Arial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9C6AEE">
          <w:rPr>
            <w:rFonts w:ascii="Arial" w:eastAsia="Arial" w:hAnsi="Arial" w:cs="Arial"/>
            <w:sz w:val="18"/>
            <w:szCs w:val="18"/>
          </w:rPr>
          <w:delText>t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9C6AEE">
          <w:rPr>
            <w:rFonts w:ascii="Arial" w:eastAsia="Arial" w:hAnsi="Arial" w:cs="Arial"/>
            <w:sz w:val="18"/>
            <w:szCs w:val="18"/>
          </w:rPr>
          <w:delText>r</w:delText>
        </w:r>
        <w:r w:rsidDel="009C6AEE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9C6AEE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ab/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i</w:t>
      </w:r>
      <w:r>
        <w:rPr>
          <w:rFonts w:ascii="Arial" w:eastAsia="Arial" w:hAnsi="Arial" w:cs="Arial"/>
          <w:i/>
          <w:spacing w:val="-1"/>
          <w:sz w:val="18"/>
          <w:szCs w:val="18"/>
        </w:rPr>
        <w:t>m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-2"/>
          <w:sz w:val="18"/>
          <w:szCs w:val="18"/>
        </w:rPr>
        <w:t>p</w:t>
      </w:r>
      <w:r>
        <w:rPr>
          <w:rFonts w:ascii="Arial" w:eastAsia="Arial" w:hAnsi="Arial" w:cs="Arial"/>
          <w:i/>
          <w:spacing w:val="1"/>
          <w:sz w:val="18"/>
          <w:szCs w:val="18"/>
        </w:rPr>
        <w:t>en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pe</w:t>
      </w:r>
      <w:r>
        <w:rPr>
          <w:rFonts w:ascii="Arial" w:eastAsia="Arial" w:hAnsi="Arial" w:cs="Arial"/>
          <w:i/>
          <w:sz w:val="18"/>
          <w:szCs w:val="18"/>
        </w:rPr>
        <w:t>r V</w:t>
      </w:r>
      <w:r>
        <w:rPr>
          <w:rFonts w:ascii="Arial" w:eastAsia="Arial" w:hAnsi="Arial" w:cs="Arial"/>
          <w:i/>
          <w:spacing w:val="-2"/>
          <w:sz w:val="18"/>
          <w:szCs w:val="18"/>
        </w:rPr>
        <w:t>i</w:t>
      </w:r>
      <w:r>
        <w:rPr>
          <w:rFonts w:ascii="Arial" w:eastAsia="Arial" w:hAnsi="Arial" w:cs="Arial"/>
          <w:i/>
          <w:spacing w:val="1"/>
          <w:sz w:val="18"/>
          <w:szCs w:val="18"/>
        </w:rPr>
        <w:t>si</w:t>
      </w:r>
      <w:r>
        <w:rPr>
          <w:rFonts w:ascii="Arial" w:eastAsia="Arial" w:hAnsi="Arial" w:cs="Arial"/>
          <w:i/>
          <w:sz w:val="18"/>
          <w:szCs w:val="18"/>
        </w:rPr>
        <w:t>t</w:t>
      </w:r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                                                  </w:t>
      </w:r>
      <w:del w:id="224" w:author="Blake Frei" w:date="2012-08-07T13:31:00Z"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544FD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544FD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num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5544FD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 xml:space="preserve">f </w:delText>
        </w:r>
        <w:r w:rsidDel="005544FD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5544FD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Del="005544FD">
          <w:rPr>
            <w:rFonts w:ascii="Arial" w:eastAsia="Arial" w:hAnsi="Arial" w:cs="Arial"/>
            <w:spacing w:val="7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di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nc</w:delText>
        </w:r>
        <w:r w:rsidDel="005544FD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5544FD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eo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544FD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544FD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544FD">
          <w:rPr>
            <w:rFonts w:ascii="Arial" w:eastAsia="Arial" w:hAnsi="Arial" w:cs="Arial"/>
            <w:sz w:val="18"/>
            <w:szCs w:val="18"/>
          </w:rPr>
          <w:delText xml:space="preserve">o </w:delText>
        </w:r>
        <w:r w:rsidDel="005544FD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5544FD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 xml:space="preserve">a </w:delText>
        </w:r>
        <w:r w:rsidDel="005544FD">
          <w:rPr>
            <w:rFonts w:ascii="Arial" w:eastAsia="Arial" w:hAnsi="Arial" w:cs="Arial"/>
            <w:spacing w:val="10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ebs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 xml:space="preserve">. </w:delText>
        </w:r>
        <w:r w:rsidDel="005544FD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Om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ni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emp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544FD">
          <w:rPr>
            <w:rFonts w:ascii="Arial" w:eastAsia="Arial" w:hAnsi="Arial" w:cs="Arial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oo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k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to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z w:val="18"/>
            <w:szCs w:val="18"/>
          </w:rPr>
          <w:delText>n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all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f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 xml:space="preserve"> d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nc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l                                       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del w:id="225" w:author="Blake Frei" w:date="2012-08-07T13:35:00Z">
        <w:r w:rsidDel="005544FD">
          <w:rPr>
            <w:rFonts w:ascii="Arial" w:eastAsia="Arial" w:hAnsi="Arial" w:cs="Arial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>C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rt</w:delText>
        </w:r>
        <w:r w:rsidDel="005544FD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sho</w:delText>
        </w:r>
        <w:r w:rsidDel="005544FD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544FD">
          <w:rPr>
            <w:rFonts w:ascii="Arial" w:eastAsia="Arial" w:hAnsi="Arial" w:cs="Arial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544FD">
          <w:rPr>
            <w:rFonts w:ascii="Arial" w:eastAsia="Arial" w:hAnsi="Arial" w:cs="Arial"/>
            <w:sz w:val="18"/>
            <w:szCs w:val="18"/>
          </w:rPr>
          <w:delText>f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n</w:delText>
        </w:r>
        <w:r w:rsidDel="005544FD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f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544FD">
          <w:rPr>
            <w:rFonts w:ascii="Arial" w:eastAsia="Arial" w:hAnsi="Arial" w:cs="Arial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22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rs</w:delText>
        </w:r>
        <w:r w:rsidDel="005544FD">
          <w:rPr>
            <w:rFonts w:ascii="Arial" w:eastAsia="Arial" w:hAnsi="Arial" w:cs="Arial"/>
            <w:spacing w:val="21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to</w:delText>
        </w:r>
        <w:r w:rsidDel="005544FD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5544FD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>.</w:delText>
        </w:r>
        <w:r w:rsidDel="005544FD">
          <w:rPr>
            <w:rFonts w:ascii="Arial" w:eastAsia="Arial" w:hAnsi="Arial" w:cs="Arial"/>
            <w:spacing w:val="39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544FD">
          <w:rPr>
            <w:rFonts w:ascii="Arial" w:eastAsia="Arial" w:hAnsi="Arial" w:cs="Arial"/>
            <w:sz w:val="18"/>
            <w:szCs w:val="18"/>
          </w:rPr>
          <w:delText>h</w:delText>
        </w:r>
        <w:r w:rsidDel="005544FD">
          <w:rPr>
            <w:rFonts w:ascii="Arial" w:eastAsia="Arial" w:hAnsi="Arial" w:cs="Arial"/>
            <w:spacing w:val="42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41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pacing w:val="42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>f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>d</w:delText>
        </w:r>
        <w:r w:rsidDel="005544FD">
          <w:rPr>
            <w:rFonts w:ascii="Arial" w:eastAsia="Arial" w:hAnsi="Arial" w:cs="Arial"/>
            <w:spacing w:val="39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5544FD">
          <w:rPr>
            <w:rFonts w:ascii="Arial" w:eastAsia="Arial" w:hAnsi="Arial" w:cs="Arial"/>
            <w:sz w:val="18"/>
            <w:szCs w:val="18"/>
          </w:rPr>
          <w:delText>y</w:delText>
        </w:r>
        <w:r w:rsidDel="005544FD">
          <w:rPr>
            <w:rFonts w:ascii="Arial" w:eastAsia="Arial" w:hAnsi="Arial" w:cs="Arial"/>
            <w:spacing w:val="40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IP</w:delText>
        </w:r>
        <w:r w:rsidDel="005544FD">
          <w:rPr>
            <w:rFonts w:ascii="Arial" w:eastAsia="Arial" w:hAnsi="Arial" w:cs="Arial"/>
            <w:spacing w:val="41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add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z w:val="18"/>
            <w:szCs w:val="18"/>
          </w:rPr>
          <w:delText>.</w:delText>
        </w:r>
        <w:r w:rsidDel="005544FD">
          <w:rPr>
            <w:rFonts w:ascii="Arial" w:eastAsia="Arial" w:hAnsi="Arial" w:cs="Arial"/>
            <w:spacing w:val="41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5544FD">
          <w:rPr>
            <w:rFonts w:ascii="Arial" w:eastAsia="Arial" w:hAnsi="Arial" w:cs="Arial"/>
            <w:sz w:val="18"/>
            <w:szCs w:val="18"/>
          </w:rPr>
          <w:delText>n</w:delText>
        </w:r>
        <w:r w:rsidDel="005544FD">
          <w:rPr>
            <w:rFonts w:ascii="Arial" w:eastAsia="Arial" w:hAnsi="Arial" w:cs="Arial"/>
            <w:spacing w:val="39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oll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>d</w:delText>
        </w:r>
        <w:r w:rsidDel="005544FD">
          <w:rPr>
            <w:rFonts w:ascii="Arial" w:eastAsia="Arial" w:hAnsi="Arial" w:cs="Arial"/>
            <w:spacing w:val="39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f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39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544FD">
          <w:rPr>
            <w:rFonts w:ascii="Arial" w:eastAsia="Arial" w:hAnsi="Arial" w:cs="Arial"/>
            <w:sz w:val="18"/>
            <w:szCs w:val="18"/>
          </w:rPr>
          <w:delText xml:space="preserve">h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17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sen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>d</w:delText>
        </w:r>
        <w:r w:rsidDel="005544FD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z w:val="18"/>
            <w:szCs w:val="18"/>
          </w:rPr>
          <w:delText>n</w:delText>
        </w:r>
        <w:r w:rsidDel="005544FD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z w:val="18"/>
            <w:szCs w:val="18"/>
          </w:rPr>
          <w:delText>n</w:delText>
        </w:r>
        <w:r w:rsidDel="005544FD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z w:val="18"/>
            <w:szCs w:val="18"/>
          </w:rPr>
          <w:delText>y</w:delText>
        </w:r>
        <w:r w:rsidDel="005544FD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to</w:delText>
        </w:r>
        <w:r w:rsidDel="005544FD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5544FD">
          <w:rPr>
            <w:rFonts w:ascii="Arial" w:eastAsia="Arial" w:hAnsi="Arial" w:cs="Arial"/>
            <w:sz w:val="18"/>
            <w:szCs w:val="18"/>
          </w:rPr>
          <w:delText>d</w:delText>
        </w:r>
        <w:r w:rsidDel="005544FD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abl</w:delText>
        </w:r>
        <w:r w:rsidDel="005544FD">
          <w:rPr>
            <w:rFonts w:ascii="Arial" w:eastAsia="Arial" w:hAnsi="Arial" w:cs="Arial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z w:val="18"/>
            <w:szCs w:val="18"/>
          </w:rPr>
          <w:delText>th</w:delText>
        </w:r>
        <w:r w:rsidDel="005544FD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ai</w:delText>
        </w:r>
        <w:r w:rsidDel="005544FD">
          <w:rPr>
            <w:rFonts w:ascii="Arial" w:eastAsia="Arial" w:hAnsi="Arial" w:cs="Arial"/>
            <w:sz w:val="18"/>
            <w:szCs w:val="18"/>
          </w:rPr>
          <w:delText>l</w:delText>
        </w:r>
        <w:r w:rsidDel="005544FD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f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f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544FD">
          <w:rPr>
            <w:rFonts w:ascii="Arial" w:eastAsia="Arial" w:hAnsi="Arial" w:cs="Arial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n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 xml:space="preserve"> e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544FD">
          <w:rPr>
            <w:rFonts w:ascii="Arial" w:eastAsia="Arial" w:hAnsi="Arial" w:cs="Arial"/>
            <w:sz w:val="18"/>
            <w:szCs w:val="18"/>
          </w:rPr>
          <w:delText>h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pag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N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 xml:space="preserve">r                                   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del w:id="226" w:author="Blake Frei" w:date="2012-08-07T13:36:00Z">
        <w:r w:rsidDel="005544FD">
          <w:rPr>
            <w:rFonts w:ascii="Arial" w:eastAsia="Arial" w:hAnsi="Arial" w:cs="Arial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>C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rt</w:delText>
        </w:r>
        <w:r w:rsidDel="005544FD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el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5544FD">
          <w:rPr>
            <w:rFonts w:ascii="Arial" w:eastAsia="Arial" w:hAnsi="Arial" w:cs="Arial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u</w:delText>
        </w:r>
        <w:r w:rsidDel="005544FD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gau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5544FD">
          <w:rPr>
            <w:rFonts w:ascii="Arial" w:eastAsia="Arial" w:hAnsi="Arial" w:cs="Arial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lo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544FD">
          <w:rPr>
            <w:rFonts w:ascii="Arial" w:eastAsia="Arial" w:hAnsi="Arial" w:cs="Arial"/>
            <w:sz w:val="18"/>
            <w:szCs w:val="18"/>
          </w:rPr>
          <w:delText>ty</w:delText>
        </w:r>
        <w:r w:rsidDel="005544FD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5544FD">
          <w:rPr>
            <w:rFonts w:ascii="Arial" w:eastAsia="Arial" w:hAnsi="Arial" w:cs="Arial"/>
            <w:sz w:val="18"/>
            <w:szCs w:val="18"/>
          </w:rPr>
          <w:delText>y</w:delText>
        </w:r>
        <w:r w:rsidDel="005544FD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tr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ck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544FD">
          <w:rPr>
            <w:rFonts w:ascii="Arial" w:eastAsia="Arial" w:hAnsi="Arial" w:cs="Arial"/>
            <w:sz w:val="18"/>
            <w:szCs w:val="18"/>
          </w:rPr>
          <w:delText>g</w:delText>
        </w:r>
        <w:r w:rsidDel="005544FD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544FD">
          <w:rPr>
            <w:rFonts w:ascii="Arial" w:eastAsia="Arial" w:hAnsi="Arial" w:cs="Arial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mbe</w:delText>
        </w:r>
        <w:r w:rsidDel="005544FD">
          <w:rPr>
            <w:rFonts w:ascii="Arial" w:eastAsia="Arial" w:hAnsi="Arial" w:cs="Arial"/>
            <w:sz w:val="18"/>
            <w:szCs w:val="18"/>
          </w:rPr>
          <w:delText xml:space="preserve">r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f</w:delText>
        </w:r>
        <w:r w:rsidDel="005544FD">
          <w:rPr>
            <w:rFonts w:ascii="Arial" w:eastAsia="Arial" w:hAnsi="Arial" w:cs="Arial"/>
            <w:spacing w:val="29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ac</w:delText>
        </w:r>
        <w:r w:rsidDel="005544FD">
          <w:rPr>
            <w:rFonts w:ascii="Arial" w:eastAsia="Arial" w:hAnsi="Arial" w:cs="Arial"/>
            <w:sz w:val="18"/>
            <w:szCs w:val="18"/>
          </w:rPr>
          <w:delText>h</w:delText>
        </w:r>
        <w:r w:rsidDel="005544FD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29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29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>.</w:delText>
        </w:r>
        <w:r w:rsidDel="005544FD">
          <w:rPr>
            <w:rFonts w:ascii="Arial" w:eastAsia="Arial" w:hAnsi="Arial" w:cs="Arial"/>
            <w:spacing w:val="29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3"/>
            <w:sz w:val="18"/>
            <w:szCs w:val="18"/>
          </w:rPr>
          <w:delText>D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5544FD">
          <w:rPr>
            <w:rFonts w:ascii="Arial" w:eastAsia="Arial" w:hAnsi="Arial" w:cs="Arial"/>
            <w:sz w:val="18"/>
            <w:szCs w:val="18"/>
          </w:rPr>
          <w:delText>g</w:delText>
        </w:r>
        <w:r w:rsidDel="005544FD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>d</w:delText>
        </w:r>
        <w:r w:rsidDel="005544FD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im</w:delText>
        </w:r>
        <w:r w:rsidDel="005544FD">
          <w:rPr>
            <w:rFonts w:ascii="Arial" w:eastAsia="Arial" w:hAnsi="Arial" w:cs="Arial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iod</w:delText>
        </w:r>
        <w:r w:rsidDel="005544FD">
          <w:rPr>
            <w:rFonts w:ascii="Arial" w:eastAsia="Arial" w:hAnsi="Arial" w:cs="Arial"/>
            <w:sz w:val="18"/>
            <w:szCs w:val="18"/>
          </w:rPr>
          <w:delText>,</w:delText>
        </w:r>
        <w:r w:rsidDel="005544FD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 xml:space="preserve">u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5544FD">
          <w:rPr>
            <w:rFonts w:ascii="Arial" w:eastAsia="Arial" w:hAnsi="Arial" w:cs="Arial"/>
            <w:sz w:val="18"/>
            <w:szCs w:val="18"/>
          </w:rPr>
          <w:delText>n</w:delText>
        </w:r>
        <w:r w:rsidDel="005544FD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5544FD">
          <w:rPr>
            <w:rFonts w:ascii="Arial" w:eastAsia="Arial" w:hAnsi="Arial" w:cs="Arial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mo</w:delText>
        </w:r>
        <w:r w:rsidDel="005544FD">
          <w:rPr>
            <w:rFonts w:ascii="Arial" w:eastAsia="Arial" w:hAnsi="Arial" w:cs="Arial"/>
            <w:sz w:val="18"/>
            <w:szCs w:val="18"/>
          </w:rPr>
          <w:delText>re</w:delText>
        </w:r>
        <w:r w:rsidDel="005544FD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f</w:delText>
        </w:r>
        <w:r w:rsidDel="005544FD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544FD">
          <w:rPr>
            <w:rFonts w:ascii="Arial" w:eastAsia="Arial" w:hAnsi="Arial" w:cs="Arial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5544FD">
          <w:rPr>
            <w:rFonts w:ascii="Arial" w:eastAsia="Arial" w:hAnsi="Arial" w:cs="Arial"/>
            <w:sz w:val="18"/>
            <w:szCs w:val="18"/>
          </w:rPr>
          <w:delText>ts</w:delText>
        </w:r>
        <w:r w:rsidDel="005544FD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>re</w:delText>
        </w:r>
        <w:r w:rsidDel="005544FD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fr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m</w:delText>
        </w:r>
        <w:r w:rsidDel="005544FD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rs</w:delText>
        </w:r>
        <w:r w:rsidDel="005544FD">
          <w:rPr>
            <w:rFonts w:ascii="Arial" w:eastAsia="Arial" w:hAnsi="Arial" w:cs="Arial"/>
            <w:spacing w:val="16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am</w:delText>
        </w:r>
        <w:r w:rsidDel="005544FD">
          <w:rPr>
            <w:rFonts w:ascii="Arial" w:eastAsia="Arial" w:hAnsi="Arial" w:cs="Arial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to</w:delText>
        </w:r>
        <w:r w:rsidDel="005544FD">
          <w:rPr>
            <w:rFonts w:ascii="Arial" w:eastAsia="Arial" w:hAnsi="Arial" w:cs="Arial"/>
            <w:spacing w:val="18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5544FD">
          <w:rPr>
            <w:rFonts w:ascii="Arial" w:eastAsia="Arial" w:hAnsi="Arial" w:cs="Arial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15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z w:val="18"/>
            <w:szCs w:val="18"/>
          </w:rPr>
          <w:delText>te f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 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544FD">
          <w:rPr>
            <w:rFonts w:ascii="Arial" w:eastAsia="Arial" w:hAnsi="Arial" w:cs="Arial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f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5544FD">
          <w:rPr>
            <w:rFonts w:ascii="Arial" w:eastAsia="Arial" w:hAnsi="Arial" w:cs="Arial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544FD">
          <w:rPr>
            <w:rFonts w:ascii="Arial" w:eastAsia="Arial" w:hAnsi="Arial" w:cs="Arial"/>
            <w:sz w:val="18"/>
            <w:szCs w:val="18"/>
          </w:rPr>
          <w:delText>r t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5544FD">
          <w:rPr>
            <w:rFonts w:ascii="Arial" w:eastAsia="Arial" w:hAnsi="Arial" w:cs="Arial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 xml:space="preserve"> 20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z w:val="18"/>
            <w:szCs w:val="18"/>
          </w:rPr>
          <w:delText>h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544FD">
          <w:rPr>
            <w:rFonts w:ascii="Arial" w:eastAsia="Arial" w:hAnsi="Arial" w:cs="Arial"/>
            <w:sz w:val="18"/>
            <w:szCs w:val="18"/>
          </w:rPr>
          <w:delText>t</w:delText>
        </w:r>
        <w:r w:rsidDel="005544FD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544FD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5544FD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544FD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1" w:after="0" w:line="240" w:lineRule="exact"/>
        <w:rPr>
          <w:sz w:val="24"/>
          <w:szCs w:val="24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Pr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 xml:space="preserve">e                                      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del w:id="227" w:author="Blake Frei" w:date="2012-08-07T13:38:00Z">
        <w:r w:rsidDel="000745FC">
          <w:rPr>
            <w:rFonts w:ascii="Arial" w:eastAsia="Arial" w:hAnsi="Arial" w:cs="Arial"/>
            <w:sz w:val="18"/>
            <w:szCs w:val="18"/>
          </w:rPr>
          <w:delText>S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0745FC">
          <w:rPr>
            <w:rFonts w:ascii="Arial" w:eastAsia="Arial" w:hAnsi="Arial" w:cs="Arial"/>
            <w:sz w:val="18"/>
            <w:szCs w:val="18"/>
          </w:rPr>
          <w:delText>t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0745FC">
          <w:rPr>
            <w:rFonts w:ascii="Arial" w:eastAsia="Arial" w:hAnsi="Arial" w:cs="Arial"/>
            <w:sz w:val="18"/>
            <w:szCs w:val="18"/>
          </w:rPr>
          <w:delText>C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0745FC">
          <w:rPr>
            <w:rFonts w:ascii="Arial" w:eastAsia="Arial" w:hAnsi="Arial" w:cs="Arial"/>
            <w:sz w:val="18"/>
            <w:szCs w:val="18"/>
          </w:rPr>
          <w:delText>t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0745FC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0745FC">
          <w:rPr>
            <w:rFonts w:ascii="Arial" w:eastAsia="Arial" w:hAnsi="Arial" w:cs="Arial"/>
            <w:sz w:val="18"/>
            <w:szCs w:val="18"/>
          </w:rPr>
          <w:delText>t</w:delText>
        </w:r>
        <w:r w:rsidDel="000745FC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z w:val="18"/>
            <w:szCs w:val="18"/>
          </w:rPr>
          <w:delText>r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0745FC">
          <w:rPr>
            <w:rFonts w:ascii="Arial" w:eastAsia="Arial" w:hAnsi="Arial" w:cs="Arial"/>
            <w:sz w:val="18"/>
            <w:szCs w:val="18"/>
          </w:rPr>
          <w:delText>rts</w:delText>
        </w:r>
        <w:r w:rsidDel="000745FC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0745FC">
          <w:rPr>
            <w:rFonts w:ascii="Arial" w:eastAsia="Arial" w:hAnsi="Arial" w:cs="Arial"/>
            <w:sz w:val="18"/>
            <w:szCs w:val="18"/>
          </w:rPr>
          <w:delText>t</w:delText>
        </w:r>
        <w:r w:rsidDel="000745FC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0745FC">
          <w:rPr>
            <w:rFonts w:ascii="Arial" w:eastAsia="Arial" w:hAnsi="Arial" w:cs="Arial"/>
            <w:sz w:val="18"/>
            <w:szCs w:val="18"/>
          </w:rPr>
          <w:delText>p</w:delText>
        </w:r>
        <w:r w:rsidDel="000745FC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0745FC">
          <w:rPr>
            <w:rFonts w:ascii="Arial" w:eastAsia="Arial" w:hAnsi="Arial" w:cs="Arial"/>
            <w:sz w:val="18"/>
            <w:szCs w:val="18"/>
          </w:rPr>
          <w:delText>u</w:delText>
        </w:r>
        <w:r w:rsidDel="000745FC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0745FC">
          <w:rPr>
            <w:rFonts w:ascii="Arial" w:eastAsia="Arial" w:hAnsi="Arial" w:cs="Arial"/>
            <w:sz w:val="18"/>
            <w:szCs w:val="18"/>
          </w:rPr>
          <w:delText>e</w:delText>
        </w:r>
        <w:r w:rsidDel="000745FC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pu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as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0745FC">
          <w:rPr>
            <w:rFonts w:ascii="Arial" w:eastAsia="Arial" w:hAnsi="Arial" w:cs="Arial"/>
            <w:sz w:val="18"/>
            <w:szCs w:val="18"/>
          </w:rPr>
          <w:delText>g</w:delText>
        </w:r>
        <w:r w:rsidDel="000745FC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0745FC">
          <w:rPr>
            <w:rFonts w:ascii="Arial" w:eastAsia="Arial" w:hAnsi="Arial" w:cs="Arial"/>
            <w:sz w:val="18"/>
            <w:szCs w:val="18"/>
          </w:rPr>
          <w:delText>tt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0745FC">
          <w:rPr>
            <w:rFonts w:ascii="Arial" w:eastAsia="Arial" w:hAnsi="Arial" w:cs="Arial"/>
            <w:sz w:val="18"/>
            <w:szCs w:val="18"/>
          </w:rPr>
          <w:delText>r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0745FC">
          <w:rPr>
            <w:rFonts w:ascii="Arial" w:eastAsia="Arial" w:hAnsi="Arial" w:cs="Arial"/>
            <w:sz w:val="18"/>
            <w:szCs w:val="18"/>
          </w:rPr>
          <w:delText>s</w:delText>
        </w:r>
        <w:r w:rsidDel="000745FC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0745FC">
          <w:rPr>
            <w:rFonts w:ascii="Arial" w:eastAsia="Arial" w:hAnsi="Arial" w:cs="Arial"/>
            <w:sz w:val="18"/>
            <w:szCs w:val="18"/>
          </w:rPr>
          <w:delText>f</w:delText>
        </w:r>
        <w:r w:rsidDel="000745FC">
          <w:rPr>
            <w:rFonts w:ascii="Arial" w:eastAsia="Arial" w:hAnsi="Arial" w:cs="Arial"/>
            <w:spacing w:val="8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cus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0745FC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0745FC">
          <w:rPr>
            <w:rFonts w:ascii="Arial" w:eastAsia="Arial" w:hAnsi="Arial" w:cs="Arial"/>
            <w:sz w:val="18"/>
            <w:szCs w:val="18"/>
          </w:rPr>
          <w:delText>rs</w:delText>
        </w:r>
        <w:r w:rsidDel="000745FC">
          <w:rPr>
            <w:rFonts w:ascii="Arial" w:eastAsia="Arial" w:hAnsi="Arial" w:cs="Arial"/>
            <w:spacing w:val="9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z w:val="18"/>
            <w:szCs w:val="18"/>
          </w:rPr>
          <w:delText>fr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0745FC">
          <w:rPr>
            <w:rFonts w:ascii="Arial" w:eastAsia="Arial" w:hAnsi="Arial" w:cs="Arial"/>
            <w:sz w:val="18"/>
            <w:szCs w:val="18"/>
          </w:rPr>
          <w:delText xml:space="preserve">m </w:delText>
        </w:r>
        <w:r w:rsidDel="000745FC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0745FC">
          <w:rPr>
            <w:rFonts w:ascii="Arial" w:eastAsia="Arial" w:hAnsi="Arial" w:cs="Arial"/>
            <w:sz w:val="18"/>
            <w:szCs w:val="18"/>
          </w:rPr>
          <w:delText>r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iou</w:delText>
        </w:r>
        <w:r w:rsidDel="000745FC">
          <w:rPr>
            <w:rFonts w:ascii="Arial" w:eastAsia="Arial" w:hAnsi="Arial" w:cs="Arial"/>
            <w:sz w:val="18"/>
            <w:szCs w:val="18"/>
          </w:rPr>
          <w:delText>s</w:delText>
        </w:r>
        <w:r w:rsidDel="000745FC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0745FC">
          <w:rPr>
            <w:rFonts w:ascii="Arial" w:eastAsia="Arial" w:hAnsi="Arial" w:cs="Arial"/>
            <w:sz w:val="18"/>
            <w:szCs w:val="18"/>
          </w:rPr>
          <w:delText>r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0745FC">
          <w:rPr>
            <w:rFonts w:ascii="Arial" w:eastAsia="Arial" w:hAnsi="Arial" w:cs="Arial"/>
            <w:sz w:val="18"/>
            <w:szCs w:val="18"/>
          </w:rPr>
          <w:delText>e</w:delText>
        </w:r>
        <w:r w:rsidDel="000745FC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ego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0745FC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0745FC">
          <w:rPr>
            <w:rFonts w:ascii="Arial" w:eastAsia="Arial" w:hAnsi="Arial" w:cs="Arial"/>
            <w:sz w:val="18"/>
            <w:szCs w:val="18"/>
          </w:rPr>
          <w:delText>,</w:delText>
        </w:r>
        <w:r w:rsidDel="000745FC">
          <w:rPr>
            <w:rFonts w:ascii="Arial" w:eastAsia="Arial" w:hAnsi="Arial" w:cs="Arial"/>
            <w:spacing w:val="29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0745FC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lud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0745FC">
          <w:rPr>
            <w:rFonts w:ascii="Arial" w:eastAsia="Arial" w:hAnsi="Arial" w:cs="Arial"/>
            <w:sz w:val="18"/>
            <w:szCs w:val="18"/>
          </w:rPr>
          <w:delText>g</w:delText>
        </w:r>
        <w:r w:rsidDel="000745FC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cou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0745FC">
          <w:rPr>
            <w:rFonts w:ascii="Arial" w:eastAsia="Arial" w:hAnsi="Arial" w:cs="Arial"/>
            <w:sz w:val="18"/>
            <w:szCs w:val="18"/>
          </w:rPr>
          <w:delText>tr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0745FC">
          <w:rPr>
            <w:rFonts w:ascii="Arial" w:eastAsia="Arial" w:hAnsi="Arial" w:cs="Arial"/>
            <w:sz w:val="18"/>
            <w:szCs w:val="18"/>
          </w:rPr>
          <w:delText>,</w:delText>
        </w:r>
        <w:r w:rsidDel="000745FC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0745FC">
          <w:rPr>
            <w:rFonts w:ascii="Arial" w:eastAsia="Arial" w:hAnsi="Arial" w:cs="Arial"/>
            <w:sz w:val="18"/>
            <w:szCs w:val="18"/>
          </w:rPr>
          <w:delText>t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0745FC">
          <w:rPr>
            <w:rFonts w:ascii="Arial" w:eastAsia="Arial" w:hAnsi="Arial" w:cs="Arial"/>
            <w:sz w:val="18"/>
            <w:szCs w:val="18"/>
          </w:rPr>
          <w:delText>,</w:delText>
        </w:r>
        <w:r w:rsidDel="000745FC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z w:val="18"/>
            <w:szCs w:val="18"/>
          </w:rPr>
          <w:delText>ZIP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/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pos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0745FC">
          <w:rPr>
            <w:rFonts w:ascii="Arial" w:eastAsia="Arial" w:hAnsi="Arial" w:cs="Arial"/>
            <w:sz w:val="18"/>
            <w:szCs w:val="18"/>
          </w:rPr>
          <w:delText>l</w:delText>
        </w:r>
        <w:r w:rsidDel="000745FC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cod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0745FC">
          <w:rPr>
            <w:rFonts w:ascii="Arial" w:eastAsia="Arial" w:hAnsi="Arial" w:cs="Arial"/>
            <w:sz w:val="18"/>
            <w:szCs w:val="18"/>
          </w:rPr>
          <w:delText>s</w:delText>
        </w:r>
        <w:r w:rsidDel="000745FC">
          <w:rPr>
            <w:rFonts w:ascii="Arial" w:eastAsia="Arial" w:hAnsi="Arial" w:cs="Arial"/>
            <w:spacing w:val="30"/>
            <w:sz w:val="18"/>
            <w:szCs w:val="18"/>
          </w:rPr>
          <w:delText xml:space="preserve"> </w:delText>
        </w:r>
        <w:r w:rsidDel="000745FC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0745FC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0745FC">
          <w:rPr>
            <w:rFonts w:ascii="Arial" w:eastAsia="Arial" w:hAnsi="Arial" w:cs="Arial"/>
            <w:sz w:val="18"/>
            <w:szCs w:val="18"/>
          </w:rPr>
          <w:delText>d</w:delText>
        </w:r>
      </w:del>
    </w:p>
    <w:p w:rsidR="00244ECA" w:rsidDel="000745FC" w:rsidRDefault="00244ECA">
      <w:pPr>
        <w:spacing w:after="0"/>
        <w:jc w:val="both"/>
        <w:rPr>
          <w:del w:id="228" w:author="Blake Frei" w:date="2012-08-07T13:38:00Z"/>
        </w:rPr>
        <w:sectPr w:rsidR="00244ECA" w:rsidDel="000745FC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Del="000745FC" w:rsidRDefault="00244ECA">
      <w:pPr>
        <w:spacing w:before="3" w:after="0" w:line="150" w:lineRule="exact"/>
        <w:rPr>
          <w:del w:id="229" w:author="Blake Frei" w:date="2012-08-07T13:38:00Z"/>
          <w:sz w:val="15"/>
          <w:szCs w:val="15"/>
        </w:rPr>
      </w:pPr>
    </w:p>
    <w:p w:rsidR="00244ECA" w:rsidRDefault="0014106B">
      <w:pPr>
        <w:spacing w:before="37" w:after="0" w:line="240" w:lineRule="auto"/>
        <w:ind w:left="3295" w:right="5567"/>
        <w:jc w:val="center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1"/>
          <w:sz w:val="18"/>
          <w:szCs w:val="18"/>
        </w:rPr>
        <w:t>dom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proofErr w:type="gramEnd"/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ab/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u</w:t>
      </w:r>
      <w:r>
        <w:rPr>
          <w:rFonts w:ascii="Arial" w:eastAsia="Arial" w:hAnsi="Arial" w:cs="Arial"/>
          <w:i/>
          <w:spacing w:val="-2"/>
          <w:sz w:val="18"/>
          <w:szCs w:val="18"/>
        </w:rPr>
        <w:t>r</w:t>
      </w:r>
      <w:r>
        <w:rPr>
          <w:rFonts w:ascii="Arial" w:eastAsia="Arial" w:hAnsi="Arial" w:cs="Arial"/>
          <w:i/>
          <w:sz w:val="18"/>
          <w:szCs w:val="18"/>
        </w:rPr>
        <w:t>n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V</w:t>
      </w:r>
      <w:r>
        <w:rPr>
          <w:rFonts w:ascii="Arial" w:eastAsia="Arial" w:hAnsi="Arial" w:cs="Arial"/>
          <w:i/>
          <w:spacing w:val="-2"/>
          <w:sz w:val="18"/>
          <w:szCs w:val="18"/>
        </w:rPr>
        <w:t>i</w:t>
      </w:r>
      <w:r>
        <w:rPr>
          <w:rFonts w:ascii="Arial" w:eastAsia="Arial" w:hAnsi="Arial" w:cs="Arial"/>
          <w:i/>
          <w:spacing w:val="1"/>
          <w:sz w:val="18"/>
          <w:szCs w:val="18"/>
        </w:rPr>
        <w:t>si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s</w:t>
      </w:r>
    </w:p>
    <w:p w:rsidR="00244ECA" w:rsidRDefault="0014106B">
      <w:pPr>
        <w:tabs>
          <w:tab w:val="left" w:pos="3320"/>
        </w:tabs>
        <w:spacing w:after="0" w:line="540" w:lineRule="atLeast"/>
        <w:ind w:left="268" w:right="107"/>
        <w:rPr>
          <w:rFonts w:ascii="Arial" w:eastAsia="Arial" w:hAnsi="Arial" w:cs="Arial"/>
          <w:sz w:val="18"/>
          <w:szCs w:val="18"/>
        </w:rPr>
      </w:pPr>
      <w:del w:id="230" w:author="Blake Frei" w:date="2012-08-07T14:32:00Z">
        <w:r w:rsidDel="005C2F9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5C2F93">
          <w:rPr>
            <w:rFonts w:ascii="Arial" w:eastAsia="Arial" w:hAnsi="Arial" w:cs="Arial"/>
            <w:sz w:val="18"/>
            <w:szCs w:val="18"/>
          </w:rPr>
          <w:delText>t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5C2F93">
          <w:rPr>
            <w:rFonts w:ascii="Arial" w:eastAsia="Arial" w:hAnsi="Arial" w:cs="Arial"/>
            <w:sz w:val="18"/>
            <w:szCs w:val="18"/>
          </w:rPr>
          <w:delText>rN</w:delText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sp</w:delText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5C2F93">
          <w:rPr>
            <w:rFonts w:ascii="Arial" w:eastAsia="Arial" w:hAnsi="Arial" w:cs="Arial"/>
            <w:sz w:val="18"/>
            <w:szCs w:val="18"/>
          </w:rPr>
          <w:delText>e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C2F93">
          <w:rPr>
            <w:rFonts w:ascii="Arial" w:eastAsia="Arial" w:hAnsi="Arial" w:cs="Arial"/>
            <w:sz w:val="18"/>
            <w:szCs w:val="18"/>
          </w:rPr>
          <w:delText>V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ia</w:delText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C2F93">
          <w:rPr>
            <w:rFonts w:ascii="Arial" w:eastAsia="Arial" w:hAnsi="Arial" w:cs="Arial"/>
            <w:sz w:val="18"/>
            <w:szCs w:val="18"/>
          </w:rPr>
          <w:delText>e</w:delText>
        </w:r>
        <w:r w:rsidDel="005C2F93">
          <w:rPr>
            <w:rFonts w:ascii="Arial" w:eastAsia="Arial" w:hAnsi="Arial" w:cs="Arial"/>
            <w:sz w:val="18"/>
            <w:szCs w:val="18"/>
          </w:rPr>
          <w:tab/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5C2F93">
          <w:rPr>
            <w:rFonts w:ascii="Arial" w:eastAsia="Arial" w:hAnsi="Arial" w:cs="Arial"/>
            <w:sz w:val="18"/>
            <w:szCs w:val="18"/>
          </w:rPr>
          <w:delText>s</w:delText>
        </w:r>
        <w:r w:rsidDel="005C2F9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C2F93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C2F93">
          <w:rPr>
            <w:rFonts w:ascii="Arial" w:eastAsia="Arial" w:hAnsi="Arial" w:cs="Arial"/>
            <w:sz w:val="18"/>
            <w:szCs w:val="18"/>
          </w:rPr>
          <w:delText>r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ia</w:delText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5C2F93">
          <w:rPr>
            <w:rFonts w:ascii="Arial" w:eastAsia="Arial" w:hAnsi="Arial" w:cs="Arial"/>
            <w:sz w:val="18"/>
            <w:szCs w:val="18"/>
          </w:rPr>
          <w:delText>e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C2F93">
          <w:rPr>
            <w:rFonts w:ascii="Arial" w:eastAsia="Arial" w:hAnsi="Arial" w:cs="Arial"/>
            <w:sz w:val="18"/>
            <w:szCs w:val="18"/>
          </w:rPr>
          <w:delText>s</w:delText>
        </w:r>
        <w:r w:rsidDel="005C2F9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5C2F93">
          <w:rPr>
            <w:rFonts w:ascii="Arial" w:eastAsia="Arial" w:hAnsi="Arial" w:cs="Arial"/>
            <w:sz w:val="18"/>
            <w:szCs w:val="18"/>
          </w:rPr>
          <w:delText>d</w:delText>
        </w:r>
        <w:r w:rsidDel="005C2F93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C2F93">
          <w:rPr>
            <w:rFonts w:ascii="Arial" w:eastAsia="Arial" w:hAnsi="Arial" w:cs="Arial"/>
            <w:sz w:val="18"/>
            <w:szCs w:val="18"/>
          </w:rPr>
          <w:delText>to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den</w:delText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5C2F93">
          <w:rPr>
            <w:rFonts w:ascii="Arial" w:eastAsia="Arial" w:hAnsi="Arial" w:cs="Arial"/>
            <w:sz w:val="18"/>
            <w:szCs w:val="18"/>
          </w:rPr>
          <w:delText>y</w:delText>
        </w:r>
        <w:r w:rsidDel="005C2F93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5C2F93">
          <w:rPr>
            <w:rFonts w:ascii="Arial" w:eastAsia="Arial" w:hAnsi="Arial" w:cs="Arial"/>
            <w:sz w:val="18"/>
            <w:szCs w:val="18"/>
          </w:rPr>
          <w:delText>t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5C2F93">
          <w:rPr>
            <w:rFonts w:ascii="Arial" w:eastAsia="Arial" w:hAnsi="Arial" w:cs="Arial"/>
            <w:sz w:val="18"/>
            <w:szCs w:val="18"/>
          </w:rPr>
          <w:delText>e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 xml:space="preserve"> d</w:delText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C2F93">
          <w:rPr>
            <w:rFonts w:ascii="Arial" w:eastAsia="Arial" w:hAnsi="Arial" w:cs="Arial"/>
            <w:sz w:val="18"/>
            <w:szCs w:val="18"/>
          </w:rPr>
          <w:delText>n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C2F9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5C2F93">
          <w:rPr>
            <w:rFonts w:ascii="Arial" w:eastAsia="Arial" w:hAnsi="Arial" w:cs="Arial"/>
            <w:sz w:val="18"/>
            <w:szCs w:val="18"/>
          </w:rPr>
          <w:delText>th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C2F93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hic</w:delText>
        </w:r>
        <w:r w:rsidDel="005C2F93">
          <w:rPr>
            <w:rFonts w:ascii="Arial" w:eastAsia="Arial" w:hAnsi="Arial" w:cs="Arial"/>
            <w:sz w:val="18"/>
            <w:szCs w:val="18"/>
          </w:rPr>
          <w:delText>h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5C2F93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oo</w:delText>
        </w:r>
        <w:r w:rsidDel="005C2F93">
          <w:rPr>
            <w:rFonts w:ascii="Arial" w:eastAsia="Arial" w:hAnsi="Arial" w:cs="Arial"/>
            <w:spacing w:val="-1"/>
            <w:sz w:val="18"/>
            <w:szCs w:val="18"/>
          </w:rPr>
          <w:delText>k</w:delText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5C2F93">
          <w:rPr>
            <w:rFonts w:ascii="Arial" w:eastAsia="Arial" w:hAnsi="Arial" w:cs="Arial"/>
            <w:sz w:val="18"/>
            <w:szCs w:val="18"/>
          </w:rPr>
          <w:delText>s</w:delText>
        </w:r>
        <w:r w:rsidDel="005C2F93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5C2F93">
          <w:rPr>
            <w:rFonts w:ascii="Arial" w:eastAsia="Arial" w:hAnsi="Arial" w:cs="Arial"/>
            <w:sz w:val="18"/>
            <w:szCs w:val="18"/>
          </w:rPr>
          <w:delText>e</w:delText>
        </w:r>
        <w:r w:rsidDel="005C2F93">
          <w:rPr>
            <w:rFonts w:ascii="Arial" w:eastAsia="Arial" w:hAnsi="Arial" w:cs="Arial"/>
            <w:spacing w:val="1"/>
            <w:sz w:val="18"/>
            <w:szCs w:val="18"/>
          </w:rPr>
          <w:delText xml:space="preserve"> s</w:delText>
        </w:r>
        <w:r w:rsidDel="005C2F93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5C2F93">
          <w:rPr>
            <w:rFonts w:ascii="Arial" w:eastAsia="Arial" w:hAnsi="Arial" w:cs="Arial"/>
            <w:sz w:val="18"/>
            <w:szCs w:val="18"/>
          </w:rPr>
          <w:delText xml:space="preserve">t. </w:delText>
        </w:r>
      </w:del>
      <w:proofErr w:type="spellStart"/>
      <w:proofErr w:type="gramStart"/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lin</w:t>
      </w:r>
      <w:r>
        <w:rPr>
          <w:rFonts w:ascii="Arial" w:eastAsia="Arial" w:hAnsi="Arial" w:cs="Arial"/>
          <w:sz w:val="18"/>
          <w:szCs w:val="18"/>
        </w:rPr>
        <w:t>g</w:t>
      </w:r>
      <w:proofErr w:type="spellEnd"/>
      <w:proofErr w:type="gram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lin</w:t>
      </w:r>
      <w:r>
        <w:rPr>
          <w:rFonts w:ascii="Arial" w:eastAsia="Arial" w:hAnsi="Arial" w:cs="Arial"/>
          <w:sz w:val="18"/>
          <w:szCs w:val="18"/>
        </w:rPr>
        <w:t>g</w:t>
      </w:r>
      <w:proofErr w:type="spellEnd"/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a</w:t>
      </w:r>
    </w:p>
    <w:p w:rsidR="00244ECA" w:rsidRDefault="0014106B">
      <w:pPr>
        <w:spacing w:before="33" w:after="0" w:line="278" w:lineRule="auto"/>
        <w:ind w:left="3328" w:right="107"/>
        <w:jc w:val="both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oul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10</w:t>
      </w:r>
      <w:r>
        <w:rPr>
          <w:rFonts w:ascii="Arial" w:eastAsia="Arial" w:hAnsi="Arial" w:cs="Arial"/>
          <w:sz w:val="18"/>
          <w:szCs w:val="18"/>
        </w:rPr>
        <w:t>%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j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t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lin</w:t>
      </w:r>
      <w:r>
        <w:rPr>
          <w:rFonts w:ascii="Arial" w:eastAsia="Arial" w:hAnsi="Arial" w:cs="Arial"/>
          <w:sz w:val="18"/>
          <w:szCs w:val="18"/>
        </w:rPr>
        <w:t>g</w:t>
      </w:r>
      <w:proofErr w:type="spell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‘10</w:t>
      </w:r>
      <w:r>
        <w:rPr>
          <w:rFonts w:ascii="Arial" w:eastAsia="Arial" w:hAnsi="Arial" w:cs="Arial"/>
          <w:spacing w:val="-2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’</w:t>
      </w:r>
      <w:ins w:id="231" w:author="Blake Frei" w:date="2012-08-07T14:36:00Z">
        <w:r w:rsidR="00E330A9">
          <w:rPr>
            <w:rFonts w:ascii="Arial" w:eastAsia="Arial" w:hAnsi="Arial" w:cs="Arial"/>
            <w:sz w:val="18"/>
            <w:szCs w:val="18"/>
          </w:rPr>
          <w:t xml:space="preserve"> Can’t find in KB</w:t>
        </w:r>
      </w:ins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ling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p</w:t>
      </w:r>
      <w:proofErr w:type="spellEnd"/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e           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ling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p</w:t>
      </w:r>
      <w:proofErr w:type="spellEnd"/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  <w:ins w:id="232" w:author="Blake Frei" w:date="2012-08-07T14:36:00Z">
        <w:r w:rsidR="00E330A9">
          <w:rPr>
            <w:rFonts w:ascii="Arial" w:eastAsia="Arial" w:hAnsi="Arial" w:cs="Arial"/>
            <w:sz w:val="18"/>
            <w:szCs w:val="18"/>
          </w:rPr>
          <w:t xml:space="preserve"> </w:t>
        </w:r>
        <w:proofErr w:type="gramStart"/>
        <w:r w:rsidR="00E330A9">
          <w:rPr>
            <w:rFonts w:ascii="Arial" w:eastAsia="Arial" w:hAnsi="Arial" w:cs="Arial"/>
            <w:sz w:val="18"/>
            <w:szCs w:val="18"/>
          </w:rPr>
          <w:t>Can’t find in KB.</w:t>
        </w:r>
      </w:ins>
      <w:proofErr w:type="gramEnd"/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7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VIS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A                                                 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del w:id="233" w:author="Blake Frei" w:date="2012-08-07T14:36:00Z">
        <w:r w:rsidDel="00E330A9">
          <w:rPr>
            <w:rFonts w:ascii="Arial" w:eastAsia="Arial" w:hAnsi="Arial" w:cs="Arial"/>
            <w:sz w:val="18"/>
            <w:szCs w:val="18"/>
          </w:rPr>
          <w:delText>VIS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A  </w:delText>
        </w:r>
        <w:r w:rsidDel="00E330A9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s  </w:delText>
        </w:r>
        <w:r w:rsidDel="00E330A9">
          <w:rPr>
            <w:rFonts w:ascii="Arial" w:eastAsia="Arial" w:hAnsi="Arial" w:cs="Arial"/>
            <w:spacing w:val="29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n  </w:delText>
        </w:r>
        <w:r w:rsidDel="00E330A9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m  </w:delText>
        </w:r>
        <w:r w:rsidDel="00E330A9">
          <w:rPr>
            <w:rFonts w:ascii="Arial" w:eastAsia="Arial" w:hAnsi="Arial" w:cs="Arial"/>
            <w:spacing w:val="29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fo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r  </w:delText>
        </w:r>
        <w:r w:rsidDel="00E330A9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V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r  </w:delText>
        </w:r>
        <w:r w:rsidDel="00E330A9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f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,  </w:delText>
        </w:r>
        <w:r w:rsidDel="00E330A9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gme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,  </w:delText>
        </w:r>
        <w:r w:rsidDel="00E330A9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ans</w:delText>
        </w:r>
        <w:r w:rsidDel="00E330A9">
          <w:rPr>
            <w:rFonts w:ascii="Arial" w:eastAsia="Arial" w:hAnsi="Arial" w:cs="Arial"/>
            <w:sz w:val="18"/>
            <w:szCs w:val="18"/>
          </w:rPr>
          <w:delText>f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Ar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.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hi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p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op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>ry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mni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330A9">
          <w:rPr>
            <w:rFonts w:ascii="Arial" w:eastAsia="Arial" w:hAnsi="Arial" w:cs="Arial"/>
            <w:sz w:val="18"/>
            <w:szCs w:val="18"/>
          </w:rPr>
          <w:delText>re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ech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ol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E330A9">
          <w:rPr>
            <w:rFonts w:ascii="Arial" w:eastAsia="Arial" w:hAnsi="Arial" w:cs="Arial"/>
            <w:sz w:val="18"/>
            <w:szCs w:val="18"/>
          </w:rPr>
          <w:delText>y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 xml:space="preserve"> us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s VIS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z w:val="18"/>
            <w:szCs w:val="18"/>
          </w:rPr>
          <w:delText>A 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ule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to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>te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eal</w:delText>
        </w:r>
        <w:r w:rsidDel="00E330A9">
          <w:rPr>
            <w:rFonts w:ascii="Arial" w:eastAsia="Arial" w:hAnsi="Arial" w:cs="Arial"/>
            <w:sz w:val="18"/>
            <w:szCs w:val="18"/>
          </w:rPr>
          <w:delText>-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 xml:space="preserve"> s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gm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E330A9">
          <w:rPr>
            <w:rFonts w:ascii="Arial" w:eastAsia="Arial" w:hAnsi="Arial" w:cs="Arial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f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nl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da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>.</w:delText>
        </w:r>
      </w:del>
    </w:p>
    <w:p w:rsidR="00244ECA" w:rsidRDefault="00244ECA">
      <w:pPr>
        <w:spacing w:before="5" w:after="0" w:line="140" w:lineRule="exact"/>
        <w:rPr>
          <w:sz w:val="14"/>
          <w:szCs w:val="14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40" w:lineRule="auto"/>
        <w:ind w:left="16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W</w:t>
      </w:r>
    </w:p>
    <w:p w:rsidR="00244ECA" w:rsidRDefault="00244ECA">
      <w:pPr>
        <w:spacing w:before="16" w:after="0" w:line="200" w:lineRule="exact"/>
        <w:rPr>
          <w:sz w:val="20"/>
          <w:szCs w:val="20"/>
        </w:rPr>
      </w:pPr>
    </w:p>
    <w:p w:rsidR="00244ECA" w:rsidDel="00E330A9" w:rsidRDefault="0014106B">
      <w:pPr>
        <w:spacing w:after="0" w:line="278" w:lineRule="auto"/>
        <w:ind w:left="3328" w:right="105" w:hanging="3060"/>
        <w:jc w:val="both"/>
        <w:rPr>
          <w:del w:id="234" w:author="Blake Frei" w:date="2012-08-07T14:37:00Z"/>
          <w:rFonts w:ascii="Arial" w:eastAsia="Arial" w:hAnsi="Arial" w:cs="Arial"/>
          <w:sz w:val="18"/>
          <w:szCs w:val="18"/>
        </w:rPr>
      </w:pPr>
      <w:del w:id="235" w:author="Blake Frei" w:date="2012-08-07T14:37:00Z">
        <w:r w:rsidDel="00E330A9">
          <w:rPr>
            <w:rFonts w:ascii="Arial" w:eastAsia="Arial" w:hAnsi="Arial" w:cs="Arial"/>
            <w:spacing w:val="5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ta                             </w:delText>
        </w:r>
        <w:r w:rsidDel="00E330A9">
          <w:rPr>
            <w:rFonts w:ascii="Arial" w:eastAsia="Arial" w:hAnsi="Arial" w:cs="Arial"/>
            <w:spacing w:val="35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da</w:delText>
        </w:r>
        <w:r w:rsidDel="00E330A9">
          <w:rPr>
            <w:rFonts w:ascii="Arial" w:eastAsia="Arial" w:hAnsi="Arial" w:cs="Arial"/>
            <w:sz w:val="18"/>
            <w:szCs w:val="18"/>
          </w:rPr>
          <w:delText>ta</w:delText>
        </w:r>
        <w:r w:rsidDel="00E330A9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lec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fr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m</w:delText>
        </w:r>
        <w:r w:rsidDel="00E330A9">
          <w:rPr>
            <w:rFonts w:ascii="Arial" w:eastAsia="Arial" w:hAnsi="Arial" w:cs="Arial"/>
            <w:spacing w:val="28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ou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29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E330A9">
          <w:rPr>
            <w:rFonts w:ascii="Arial" w:eastAsia="Arial" w:hAnsi="Arial" w:cs="Arial"/>
            <w:sz w:val="18"/>
            <w:szCs w:val="18"/>
          </w:rPr>
          <w:delText>te</w:delText>
        </w:r>
        <w:r w:rsidDel="00E330A9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appl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ca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de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to</w:delText>
        </w:r>
        <w:r w:rsidDel="00E330A9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ud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use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mp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is</w:delText>
        </w:r>
        <w:r w:rsidDel="00E330A9">
          <w:rPr>
            <w:rFonts w:ascii="Arial" w:eastAsia="Arial" w:hAnsi="Arial" w:cs="Arial"/>
            <w:sz w:val="18"/>
            <w:szCs w:val="18"/>
          </w:rPr>
          <w:delText>h 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ks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: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1</w:delText>
        </w:r>
        <w:r w:rsidDel="00E330A9">
          <w:rPr>
            <w:rFonts w:ascii="Arial" w:eastAsia="Arial" w:hAnsi="Arial" w:cs="Arial"/>
            <w:sz w:val="18"/>
            <w:szCs w:val="18"/>
          </w:rPr>
          <w:delText>)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to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unde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ho</w:delText>
        </w:r>
        <w:r w:rsidDel="00E330A9">
          <w:rPr>
            <w:rFonts w:ascii="Arial" w:eastAsia="Arial" w:hAnsi="Arial" w:cs="Arial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el</w:delText>
        </w:r>
        <w:r w:rsidDel="00E330A9">
          <w:rPr>
            <w:rFonts w:ascii="Arial" w:eastAsia="Arial" w:hAnsi="Arial" w:cs="Arial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z w:val="18"/>
            <w:szCs w:val="18"/>
          </w:rPr>
          <w:delText>e f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ul</w:delText>
        </w:r>
        <w:r w:rsidDel="00E330A9">
          <w:rPr>
            <w:rFonts w:ascii="Arial" w:eastAsia="Arial" w:hAnsi="Arial" w:cs="Arial"/>
            <w:sz w:val="18"/>
            <w:szCs w:val="18"/>
          </w:rPr>
          <w:delText>f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ll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>ts</w:delText>
        </w:r>
        <w:r w:rsidDel="00E330A9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ob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j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26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sin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E330A9">
          <w:rPr>
            <w:rFonts w:ascii="Arial" w:eastAsia="Arial" w:hAnsi="Arial" w:cs="Arial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pacing w:val="2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use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24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equ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men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z w:val="18"/>
            <w:szCs w:val="18"/>
          </w:rPr>
          <w:delText>,</w:delText>
        </w:r>
        <w:r w:rsidDel="00E330A9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2</w:delText>
        </w:r>
        <w:r w:rsidDel="00E330A9">
          <w:rPr>
            <w:rFonts w:ascii="Arial" w:eastAsia="Arial" w:hAnsi="Arial" w:cs="Arial"/>
            <w:sz w:val="18"/>
            <w:szCs w:val="18"/>
          </w:rPr>
          <w:delText>)</w:delText>
        </w:r>
        <w:r w:rsidDel="00E330A9">
          <w:rPr>
            <w:rFonts w:ascii="Arial" w:eastAsia="Arial" w:hAnsi="Arial" w:cs="Arial"/>
            <w:spacing w:val="24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k 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to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op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imi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z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to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m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mo</w:delText>
        </w:r>
        <w:r w:rsidDel="00E330A9">
          <w:rPr>
            <w:rFonts w:ascii="Arial" w:eastAsia="Arial" w:hAnsi="Arial" w:cs="Arial"/>
            <w:sz w:val="18"/>
            <w:szCs w:val="18"/>
          </w:rPr>
          <w:delText>re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ab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,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ele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z w:val="18"/>
            <w:szCs w:val="18"/>
          </w:rPr>
          <w:delText>t,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an</w:delText>
        </w:r>
        <w:r w:rsidDel="00E330A9">
          <w:rPr>
            <w:rFonts w:ascii="Arial" w:eastAsia="Arial" w:hAnsi="Arial" w:cs="Arial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ef</w:delText>
        </w:r>
        <w:r w:rsidDel="00E330A9">
          <w:rPr>
            <w:rFonts w:ascii="Arial" w:eastAsia="Arial" w:hAnsi="Arial" w:cs="Arial"/>
            <w:sz w:val="18"/>
            <w:szCs w:val="18"/>
          </w:rPr>
          <w:delText>f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ic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en</w:delText>
        </w:r>
        <w:r w:rsidDel="00E330A9">
          <w:rPr>
            <w:rFonts w:ascii="Arial" w:eastAsia="Arial" w:hAnsi="Arial" w:cs="Arial"/>
            <w:sz w:val="18"/>
            <w:szCs w:val="18"/>
          </w:rPr>
          <w:delText>t,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3</w:delText>
        </w:r>
        <w:r w:rsidDel="00E330A9">
          <w:rPr>
            <w:rFonts w:ascii="Arial" w:eastAsia="Arial" w:hAnsi="Arial" w:cs="Arial"/>
            <w:sz w:val="18"/>
            <w:szCs w:val="18"/>
          </w:rPr>
          <w:delText>)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to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E330A9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imi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z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330A9">
          <w:rPr>
            <w:rFonts w:ascii="Arial" w:eastAsia="Arial" w:hAnsi="Arial" w:cs="Arial"/>
            <w:sz w:val="18"/>
            <w:szCs w:val="18"/>
          </w:rPr>
          <w:delText>rn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es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men</w:delText>
        </w:r>
        <w:r w:rsidDel="00E330A9">
          <w:rPr>
            <w:rFonts w:ascii="Arial" w:eastAsia="Arial" w:hAnsi="Arial" w:cs="Arial"/>
            <w:sz w:val="18"/>
            <w:szCs w:val="18"/>
          </w:rPr>
          <w:delText>t.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Del="00E330A9" w:rsidRDefault="0014106B">
      <w:pPr>
        <w:spacing w:after="0" w:line="278" w:lineRule="auto"/>
        <w:ind w:left="3328" w:right="107" w:hanging="3060"/>
        <w:jc w:val="both"/>
        <w:rPr>
          <w:del w:id="236" w:author="Blake Frei" w:date="2012-08-07T14:38:00Z"/>
          <w:rFonts w:ascii="Arial" w:eastAsia="Arial" w:hAnsi="Arial" w:cs="Arial"/>
          <w:sz w:val="18"/>
          <w:szCs w:val="18"/>
        </w:rPr>
      </w:pPr>
      <w:del w:id="237" w:author="Blake Frei" w:date="2012-08-07T14:38:00Z">
        <w:r w:rsidDel="00E330A9">
          <w:rPr>
            <w:rFonts w:ascii="Arial" w:eastAsia="Arial" w:hAnsi="Arial" w:cs="Arial"/>
            <w:spacing w:val="5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n                                       </w:delText>
        </w:r>
        <w:r w:rsidDel="00E330A9">
          <w:rPr>
            <w:rFonts w:ascii="Arial" w:eastAsia="Arial" w:hAnsi="Arial" w:cs="Arial"/>
            <w:spacing w:val="2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beaco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z w:val="18"/>
            <w:szCs w:val="18"/>
          </w:rPr>
          <w:delText>,</w:delText>
        </w:r>
        <w:r w:rsidDel="00E330A9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kno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1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ea</w:delText>
        </w:r>
        <w:r w:rsidDel="00E330A9">
          <w:rPr>
            <w:rFonts w:ascii="Arial" w:eastAsia="Arial" w:hAnsi="Arial" w:cs="Arial"/>
            <w:sz w:val="18"/>
            <w:szCs w:val="18"/>
          </w:rPr>
          <w:delText>r.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g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>f,</w:delText>
        </w:r>
        <w:r w:rsidDel="00E330A9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spa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g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aph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14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mag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,</w:delText>
        </w:r>
        <w:r w:rsidDel="00E330A9">
          <w:rPr>
            <w:rFonts w:ascii="Arial" w:eastAsia="Arial" w:hAnsi="Arial" w:cs="Arial"/>
            <w:spacing w:val="1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o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la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ge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1</w:delText>
        </w:r>
        <w:r w:rsidDel="00E330A9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E330A9">
          <w:rPr>
            <w:rFonts w:ascii="Arial" w:eastAsia="Arial" w:hAnsi="Arial" w:cs="Arial"/>
            <w:sz w:val="18"/>
            <w:szCs w:val="18"/>
          </w:rPr>
          <w:delText>1</w:delText>
        </w:r>
        <w:r w:rsidDel="00E330A9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pi</w:delText>
        </w:r>
        <w:r w:rsidDel="00E330A9">
          <w:rPr>
            <w:rFonts w:ascii="Arial" w:eastAsia="Arial" w:hAnsi="Arial" w:cs="Arial"/>
            <w:spacing w:val="-4"/>
            <w:sz w:val="18"/>
            <w:szCs w:val="18"/>
          </w:rPr>
          <w:delText>x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el</w:delText>
        </w:r>
        <w:r w:rsidDel="00E330A9">
          <w:rPr>
            <w:rFonts w:ascii="Arial" w:eastAsia="Arial" w:hAnsi="Arial" w:cs="Arial"/>
            <w:sz w:val="18"/>
            <w:szCs w:val="18"/>
          </w:rPr>
          <w:delText>,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usuall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y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plac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E330A9">
          <w:rPr>
            <w:rFonts w:ascii="Arial" w:eastAsia="Arial" w:hAnsi="Arial" w:cs="Arial"/>
            <w:sz w:val="18"/>
            <w:szCs w:val="18"/>
          </w:rPr>
          <w:delText>te</w:delText>
        </w:r>
        <w:r w:rsidDel="00E330A9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 xml:space="preserve"> a</w:delText>
        </w:r>
        <w:r w:rsidDel="00E330A9">
          <w:rPr>
            <w:rFonts w:ascii="Arial" w:eastAsia="Arial" w:hAnsi="Arial" w:cs="Arial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em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to</w:delText>
        </w:r>
        <w:r w:rsidDel="00E330A9">
          <w:rPr>
            <w:rFonts w:ascii="Arial" w:eastAsia="Arial" w:hAnsi="Arial" w:cs="Arial"/>
            <w:spacing w:val="4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tr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k 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isi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46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beha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r.</w:delText>
        </w:r>
        <w:r w:rsidDel="00E330A9">
          <w:rPr>
            <w:rFonts w:ascii="Arial" w:eastAsia="Arial" w:hAnsi="Arial" w:cs="Arial"/>
            <w:spacing w:val="49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’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50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pacing w:val="49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be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E330A9">
          <w:rPr>
            <w:rFonts w:ascii="Arial" w:eastAsia="Arial" w:hAnsi="Arial" w:cs="Arial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po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z w:val="18"/>
            <w:szCs w:val="18"/>
          </w:rPr>
          <w:delText>ts</w:delText>
        </w:r>
        <w:r w:rsidDel="00E330A9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to</w:delText>
        </w:r>
        <w:r w:rsidDel="00E330A9">
          <w:rPr>
            <w:rFonts w:ascii="Arial" w:eastAsia="Arial" w:hAnsi="Arial" w:cs="Arial"/>
            <w:spacing w:val="49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47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r,</w:delText>
        </w:r>
        <w:r w:rsidDel="00E330A9">
          <w:rPr>
            <w:rFonts w:ascii="Arial" w:eastAsia="Arial" w:hAnsi="Arial" w:cs="Arial"/>
            <w:spacing w:val="49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k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49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</w:del>
    </w:p>
    <w:p w:rsidR="00244ECA" w:rsidDel="00E330A9" w:rsidRDefault="0014106B">
      <w:pPr>
        <w:spacing w:before="1" w:after="0" w:line="278" w:lineRule="auto"/>
        <w:ind w:left="3328" w:right="107"/>
        <w:jc w:val="both"/>
        <w:rPr>
          <w:del w:id="238" w:author="Blake Frei" w:date="2012-08-07T14:38:00Z"/>
          <w:rFonts w:ascii="Arial" w:eastAsia="Arial" w:hAnsi="Arial" w:cs="Arial"/>
          <w:sz w:val="18"/>
          <w:szCs w:val="18"/>
        </w:rPr>
      </w:pPr>
      <w:del w:id="239" w:author="Blake Frei" w:date="2012-08-07T14:38:00Z"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2o7</w:delText>
        </w:r>
        <w:r w:rsidDel="00E330A9">
          <w:rPr>
            <w:rFonts w:ascii="Arial" w:eastAsia="Arial" w:hAnsi="Arial" w:cs="Arial"/>
            <w:sz w:val="18"/>
            <w:szCs w:val="18"/>
          </w:rPr>
          <w:delText>.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t, to r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tr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330A9">
          <w:rPr>
            <w:rFonts w:ascii="Arial" w:eastAsia="Arial" w:hAnsi="Arial" w:cs="Arial"/>
            <w:sz w:val="18"/>
            <w:szCs w:val="18"/>
          </w:rPr>
          <w:delText>e t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ge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.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im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ge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ad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to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'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E330A9">
          <w:rPr>
            <w:rFonts w:ascii="Arial" w:eastAsia="Arial" w:hAnsi="Arial" w:cs="Arial"/>
            <w:sz w:val="18"/>
            <w:szCs w:val="18"/>
          </w:rPr>
          <w:delText>r,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ad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Ja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ip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pe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z w:val="18"/>
            <w:szCs w:val="18"/>
          </w:rPr>
          <w:delText>f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m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s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>l f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io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ns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,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f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hic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h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to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z w:val="18"/>
            <w:szCs w:val="18"/>
          </w:rPr>
          <w:delText>k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f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oo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k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ie</w:delText>
        </w:r>
        <w:r w:rsidDel="00E330A9">
          <w:rPr>
            <w:rFonts w:ascii="Arial" w:eastAsia="Arial" w:hAnsi="Arial" w:cs="Arial"/>
            <w:sz w:val="18"/>
            <w:szCs w:val="18"/>
          </w:rPr>
          <w:delText>.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If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oki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no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oa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ed</w:delText>
        </w:r>
        <w:r w:rsidDel="00E330A9">
          <w:rPr>
            <w:rFonts w:ascii="Arial" w:eastAsia="Arial" w:hAnsi="Arial" w:cs="Arial"/>
            <w:sz w:val="18"/>
            <w:szCs w:val="18"/>
          </w:rPr>
          <w:delText>,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oa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E330A9">
          <w:rPr>
            <w:rFonts w:ascii="Arial" w:eastAsia="Arial" w:hAnsi="Arial" w:cs="Arial"/>
            <w:sz w:val="18"/>
            <w:szCs w:val="18"/>
          </w:rPr>
          <w:delText>r. If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use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oe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ha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oo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ki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ena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led</w:delText>
        </w:r>
        <w:r w:rsidDel="00E330A9">
          <w:rPr>
            <w:rFonts w:ascii="Arial" w:eastAsia="Arial" w:hAnsi="Arial" w:cs="Arial"/>
            <w:sz w:val="18"/>
            <w:szCs w:val="18"/>
          </w:rPr>
          <w:delText>,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be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E330A9">
          <w:rPr>
            <w:rFonts w:ascii="Arial" w:eastAsia="Arial" w:hAnsi="Arial" w:cs="Arial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no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abl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to tr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ac</w:delText>
        </w:r>
        <w:r w:rsidDel="00E330A9">
          <w:rPr>
            <w:rFonts w:ascii="Arial" w:eastAsia="Arial" w:hAnsi="Arial" w:cs="Arial"/>
            <w:sz w:val="18"/>
            <w:szCs w:val="18"/>
          </w:rPr>
          <w:delText>k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'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330A9">
          <w:rPr>
            <w:rFonts w:ascii="Arial" w:eastAsia="Arial" w:hAnsi="Arial" w:cs="Arial"/>
            <w:sz w:val="18"/>
            <w:szCs w:val="18"/>
          </w:rPr>
          <w:delText>.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beaco</w:delText>
        </w:r>
        <w:r w:rsidDel="00E330A9">
          <w:rPr>
            <w:rFonts w:ascii="Arial" w:eastAsia="Arial" w:hAnsi="Arial" w:cs="Arial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f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r a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non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-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ki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d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use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E330A9">
          <w:rPr>
            <w:rFonts w:ascii="Arial" w:eastAsia="Arial" w:hAnsi="Arial" w:cs="Arial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z w:val="18"/>
            <w:szCs w:val="18"/>
          </w:rPr>
          <w:delText>t f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on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y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mo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t,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bu</w:delText>
        </w:r>
        <w:r w:rsidDel="00E330A9">
          <w:rPr>
            <w:rFonts w:ascii="Arial" w:eastAsia="Arial" w:hAnsi="Arial" w:cs="Arial"/>
            <w:sz w:val="18"/>
            <w:szCs w:val="18"/>
          </w:rPr>
          <w:delText>t t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'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u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ni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q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u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e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in</w:delText>
        </w:r>
        <w:r w:rsidDel="00E330A9">
          <w:rPr>
            <w:rFonts w:ascii="Arial" w:eastAsia="Arial" w:hAnsi="Arial" w:cs="Arial"/>
            <w:sz w:val="18"/>
            <w:szCs w:val="18"/>
          </w:rPr>
          <w:delText>f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ma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io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n 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il</w:delText>
        </w:r>
        <w:r w:rsidDel="00E330A9">
          <w:rPr>
            <w:rFonts w:ascii="Arial" w:eastAsia="Arial" w:hAnsi="Arial" w:cs="Arial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no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t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z w:val="18"/>
            <w:szCs w:val="18"/>
          </w:rPr>
          <w:delText>e 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.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Ja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ip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od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ls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o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co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lec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v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ia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b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le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(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p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>rt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cu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>r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to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se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l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ec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pacing w:val="3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w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 xml:space="preserve">b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si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z w:val="18"/>
            <w:szCs w:val="18"/>
          </w:rPr>
          <w:delText>)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fr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z w:val="18"/>
            <w:szCs w:val="18"/>
          </w:rPr>
          <w:delText>m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n</w:delText>
        </w:r>
        <w:r w:rsidDel="00E330A9">
          <w:rPr>
            <w:rFonts w:ascii="Arial" w:eastAsia="Arial" w:hAnsi="Arial" w:cs="Arial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sen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d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he</w:delText>
        </w:r>
        <w:r w:rsidDel="00E330A9">
          <w:rPr>
            <w:rFonts w:ascii="Arial" w:eastAsia="Arial" w:hAnsi="Arial" w:cs="Arial"/>
            <w:sz w:val="18"/>
            <w:szCs w:val="18"/>
          </w:rPr>
          <w:delText>m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ba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z w:val="18"/>
            <w:szCs w:val="18"/>
          </w:rPr>
          <w:delText>k</w:delText>
        </w:r>
        <w:r w:rsidDel="00E330A9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pacing w:val="-2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z w:val="18"/>
            <w:szCs w:val="18"/>
          </w:rPr>
          <w:delText>o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E330A9">
          <w:rPr>
            <w:rFonts w:ascii="Arial" w:eastAsia="Arial" w:hAnsi="Arial" w:cs="Arial"/>
            <w:sz w:val="18"/>
            <w:szCs w:val="18"/>
          </w:rPr>
          <w:delText>S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i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E330A9">
          <w:rPr>
            <w:rFonts w:ascii="Arial" w:eastAsia="Arial" w:hAnsi="Arial" w:cs="Arial"/>
            <w:spacing w:val="-3"/>
            <w:sz w:val="18"/>
            <w:szCs w:val="18"/>
          </w:rPr>
          <w:delText>C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E330A9">
          <w:rPr>
            <w:rFonts w:ascii="Arial" w:eastAsia="Arial" w:hAnsi="Arial" w:cs="Arial"/>
            <w:sz w:val="18"/>
            <w:szCs w:val="18"/>
          </w:rPr>
          <w:delText>t</w:delText>
        </w:r>
        <w:r w:rsidDel="00E330A9">
          <w:rPr>
            <w:rFonts w:ascii="Arial" w:eastAsia="Arial" w:hAnsi="Arial" w:cs="Arial"/>
            <w:spacing w:val="1"/>
            <w:sz w:val="18"/>
            <w:szCs w:val="18"/>
          </w:rPr>
          <w:delText>al</w:delText>
        </w:r>
        <w:r w:rsidDel="00E330A9">
          <w:rPr>
            <w:rFonts w:ascii="Arial" w:eastAsia="Arial" w:hAnsi="Arial" w:cs="Arial"/>
            <w:spacing w:val="-1"/>
            <w:sz w:val="18"/>
            <w:szCs w:val="18"/>
          </w:rPr>
          <w:delText>ys</w:delText>
        </w:r>
        <w:r w:rsidDel="00E330A9">
          <w:rPr>
            <w:rFonts w:ascii="Arial" w:eastAsia="Arial" w:hAnsi="Arial" w:cs="Arial"/>
            <w:sz w:val="18"/>
            <w:szCs w:val="18"/>
          </w:rPr>
          <w:delText>t.</w:delText>
        </w:r>
      </w:del>
    </w:p>
    <w:p w:rsidR="00244ECA" w:rsidRDefault="00244ECA">
      <w:pPr>
        <w:spacing w:before="1" w:after="0" w:line="100" w:lineRule="exact"/>
        <w:rPr>
          <w:sz w:val="10"/>
          <w:szCs w:val="10"/>
        </w:rPr>
      </w:pPr>
      <w:bookmarkStart w:id="240" w:name="_GoBack"/>
      <w:bookmarkEnd w:id="240"/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09" w:hanging="3060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niq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                       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num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cou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onl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nce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ebsi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eek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  <w:ins w:id="241" w:author="Blake Frei" w:date="2012-05-31T13:05:00Z">
        <w:r w:rsidR="00087E42">
          <w:rPr>
            <w:rFonts w:ascii="Arial" w:eastAsia="Arial" w:hAnsi="Arial" w:cs="Arial"/>
            <w:sz w:val="18"/>
            <w:szCs w:val="18"/>
          </w:rPr>
          <w:t xml:space="preserve"> See UV</w:t>
        </w:r>
      </w:ins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78" w:lineRule="auto"/>
        <w:ind w:left="3328" w:right="110" w:hanging="30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or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oo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Lib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ry                               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oo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kbo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cel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kbo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ins w:id="242" w:author="Blake Frei" w:date="2012-05-31T13:06:00Z">
        <w:r w:rsidR="00087E42">
          <w:rPr>
            <w:rFonts w:ascii="Arial" w:eastAsia="Arial" w:hAnsi="Arial" w:cs="Arial"/>
            <w:sz w:val="18"/>
            <w:szCs w:val="18"/>
          </w:rPr>
          <w:t xml:space="preserve"> </w:t>
        </w:r>
        <w:proofErr w:type="gramStart"/>
        <w:r w:rsidR="00087E42">
          <w:rPr>
            <w:rFonts w:ascii="Arial" w:eastAsia="Arial" w:hAnsi="Arial" w:cs="Arial"/>
            <w:sz w:val="18"/>
            <w:szCs w:val="18"/>
          </w:rPr>
          <w:t>no</w:t>
        </w:r>
      </w:ins>
      <w:proofErr w:type="gramEnd"/>
    </w:p>
    <w:p w:rsidR="00244ECA" w:rsidRDefault="00244ECA">
      <w:pPr>
        <w:spacing w:before="5" w:after="0" w:line="140" w:lineRule="exact"/>
        <w:rPr>
          <w:sz w:val="14"/>
          <w:szCs w:val="14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40" w:lineRule="auto"/>
        <w:ind w:left="16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Y</w:t>
      </w:r>
      <w:r>
        <w:rPr>
          <w:rFonts w:ascii="Arial" w:eastAsia="Arial" w:hAnsi="Arial" w:cs="Arial"/>
          <w:b/>
          <w:bCs/>
          <w:i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z w:val="28"/>
          <w:szCs w:val="28"/>
        </w:rPr>
        <w:t>a</w:t>
      </w:r>
      <w:r>
        <w:rPr>
          <w:rFonts w:ascii="Arial" w:eastAsia="Arial" w:hAnsi="Arial" w:cs="Arial"/>
          <w:b/>
          <w:bCs/>
          <w:i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i/>
          <w:sz w:val="28"/>
          <w:szCs w:val="28"/>
        </w:rPr>
        <w:t>d Z</w:t>
      </w:r>
    </w:p>
    <w:p w:rsidR="00244ECA" w:rsidRDefault="00244ECA">
      <w:pPr>
        <w:spacing w:before="16"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niqu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num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cou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onl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nce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ebsi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</w:p>
    <w:p w:rsidR="00244ECA" w:rsidRDefault="00244ECA">
      <w:pPr>
        <w:spacing w:after="0"/>
        <w:sectPr w:rsidR="00244ECA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RDefault="00244ECA">
      <w:pPr>
        <w:spacing w:before="3" w:after="0" w:line="150" w:lineRule="exact"/>
        <w:rPr>
          <w:sz w:val="15"/>
          <w:szCs w:val="15"/>
        </w:rPr>
      </w:pPr>
    </w:p>
    <w:p w:rsidR="00244ECA" w:rsidRDefault="0014106B">
      <w:pPr>
        <w:spacing w:before="37" w:after="0" w:line="240" w:lineRule="auto"/>
        <w:ind w:left="3295" w:right="4134"/>
        <w:jc w:val="center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r.</w:t>
      </w:r>
      <w:ins w:id="243" w:author="Blake Frei" w:date="2012-05-31T13:06:00Z">
        <w:r w:rsidR="00087E42">
          <w:rPr>
            <w:rFonts w:ascii="Arial" w:eastAsia="Arial" w:hAnsi="Arial" w:cs="Arial"/>
            <w:sz w:val="18"/>
            <w:szCs w:val="18"/>
          </w:rPr>
          <w:t xml:space="preserve"> No. s/b in UV</w:t>
        </w:r>
      </w:ins>
    </w:p>
    <w:p w:rsidR="00244ECA" w:rsidRDefault="00244ECA">
      <w:pPr>
        <w:spacing w:before="3" w:after="0" w:line="130" w:lineRule="exact"/>
        <w:rPr>
          <w:sz w:val="13"/>
          <w:szCs w:val="13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40" w:lineRule="auto"/>
        <w:ind w:left="268" w:right="-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p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U.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7" w:after="0" w:line="170" w:lineRule="exact"/>
        <w:rPr>
          <w:sz w:val="17"/>
          <w:szCs w:val="17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after="0" w:line="240" w:lineRule="auto"/>
        <w:ind w:left="16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#</w:t>
      </w:r>
    </w:p>
    <w:p w:rsidR="00244ECA" w:rsidRDefault="00244ECA">
      <w:pPr>
        <w:spacing w:before="16"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78" w:lineRule="auto"/>
        <w:ind w:left="3328" w:right="107" w:hanging="30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112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2"/>
          <w:sz w:val="18"/>
          <w:szCs w:val="18"/>
        </w:rPr>
        <w:t>2</w:t>
      </w:r>
      <w:r>
        <w:rPr>
          <w:rFonts w:ascii="Arial" w:eastAsia="Arial" w:hAnsi="Arial" w:cs="Arial"/>
          <w:spacing w:val="1"/>
          <w:sz w:val="18"/>
          <w:szCs w:val="18"/>
        </w:rPr>
        <w:t>o7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ins w:id="244" w:author="Blake Frei" w:date="2012-05-31T13:08:00Z">
        <w:r w:rsidR="00087E42">
          <w:rPr>
            <w:rFonts w:ascii="Arial" w:eastAsia="Arial" w:hAnsi="Arial" w:cs="Arial"/>
            <w:sz w:val="18"/>
            <w:szCs w:val="18"/>
          </w:rPr>
          <w:t xml:space="preserve"> </w:t>
        </w:r>
        <w:proofErr w:type="gramStart"/>
        <w:r w:rsidR="00087E42">
          <w:rPr>
            <w:rFonts w:ascii="Arial" w:eastAsia="Arial" w:hAnsi="Arial" w:cs="Arial"/>
            <w:sz w:val="18"/>
            <w:szCs w:val="18"/>
          </w:rPr>
          <w:t>combine</w:t>
        </w:r>
      </w:ins>
      <w:proofErr w:type="gramEnd"/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4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ki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>t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proofErr w:type="spell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J</w:t>
      </w:r>
      <w:r>
        <w:rPr>
          <w:rFonts w:ascii="Arial" w:eastAsia="Arial" w:hAnsi="Arial" w:cs="Arial"/>
          <w:spacing w:val="1"/>
          <w:sz w:val="18"/>
          <w:szCs w:val="18"/>
        </w:rPr>
        <w:t>ose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1" w:after="0" w:line="100" w:lineRule="exact"/>
        <w:rPr>
          <w:sz w:val="10"/>
          <w:szCs w:val="1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tabs>
          <w:tab w:val="left" w:pos="3320"/>
        </w:tabs>
        <w:spacing w:after="0" w:line="278" w:lineRule="auto"/>
        <w:ind w:left="3328" w:right="107" w:hanging="30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122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2"/>
          <w:sz w:val="18"/>
          <w:szCs w:val="18"/>
        </w:rPr>
        <w:t>2</w:t>
      </w:r>
      <w:r>
        <w:rPr>
          <w:rFonts w:ascii="Arial" w:eastAsia="Arial" w:hAnsi="Arial" w:cs="Arial"/>
          <w:spacing w:val="1"/>
          <w:sz w:val="18"/>
          <w:szCs w:val="18"/>
        </w:rPr>
        <w:t>o7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proofErr w:type="gramEnd"/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4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ki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>t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proofErr w:type="spell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z w:val="18"/>
          <w:szCs w:val="18"/>
        </w:rPr>
        <w:t>.</w:t>
      </w:r>
    </w:p>
    <w:p w:rsidR="00244ECA" w:rsidRDefault="00244ECA">
      <w:pPr>
        <w:spacing w:before="7" w:after="0" w:line="260" w:lineRule="exact"/>
        <w:rPr>
          <w:sz w:val="26"/>
          <w:szCs w:val="26"/>
        </w:rPr>
      </w:pPr>
    </w:p>
    <w:p w:rsidR="00244ECA" w:rsidDel="00087E42" w:rsidRDefault="0014106B">
      <w:pPr>
        <w:tabs>
          <w:tab w:val="left" w:pos="3320"/>
        </w:tabs>
        <w:spacing w:after="0" w:line="240" w:lineRule="auto"/>
        <w:ind w:left="268" w:right="-20"/>
        <w:rPr>
          <w:del w:id="245" w:author="Blake Frei" w:date="2012-05-31T13:08:00Z"/>
          <w:rFonts w:ascii="Arial" w:eastAsia="Arial" w:hAnsi="Arial" w:cs="Arial"/>
          <w:sz w:val="18"/>
          <w:szCs w:val="18"/>
        </w:rPr>
      </w:pPr>
      <w:del w:id="246" w:author="Blake Frei" w:date="2012-05-31T13:08:00Z"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>1</w:delText>
        </w:r>
        <w:r w:rsidDel="00087E42">
          <w:rPr>
            <w:rFonts w:ascii="Arial" w:eastAsia="Arial" w:hAnsi="Arial" w:cs="Arial"/>
            <w:position w:val="9"/>
            <w:sz w:val="12"/>
            <w:szCs w:val="12"/>
          </w:rPr>
          <w:delText>st</w:delText>
        </w:r>
        <w:r w:rsidDel="00087E42">
          <w:rPr>
            <w:rFonts w:ascii="Arial" w:eastAsia="Arial" w:hAnsi="Arial" w:cs="Arial"/>
            <w:spacing w:val="17"/>
            <w:position w:val="9"/>
            <w:sz w:val="12"/>
            <w:szCs w:val="12"/>
          </w:rPr>
          <w:delText xml:space="preserve"> </w:delText>
        </w:r>
        <w:r w:rsidDel="00087E42">
          <w:rPr>
            <w:rFonts w:ascii="Arial" w:eastAsia="Arial" w:hAnsi="Arial" w:cs="Arial"/>
            <w:sz w:val="18"/>
            <w:szCs w:val="18"/>
          </w:rPr>
          <w:delText>P</w:delText>
        </w:r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087E42">
          <w:rPr>
            <w:rFonts w:ascii="Arial" w:eastAsia="Arial" w:hAnsi="Arial" w:cs="Arial"/>
            <w:sz w:val="18"/>
            <w:szCs w:val="18"/>
          </w:rPr>
          <w:delText>rty</w:delText>
        </w:r>
        <w:r w:rsidDel="00087E42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087E42">
          <w:rPr>
            <w:rFonts w:ascii="Arial" w:eastAsia="Arial" w:hAnsi="Arial" w:cs="Arial"/>
            <w:sz w:val="18"/>
            <w:szCs w:val="18"/>
          </w:rPr>
          <w:delText>C</w:delText>
        </w:r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087E42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>ki</w:delText>
        </w:r>
        <w:r w:rsidDel="00087E42">
          <w:rPr>
            <w:rFonts w:ascii="Arial" w:eastAsia="Arial" w:hAnsi="Arial" w:cs="Arial"/>
            <w:spacing w:val="-2"/>
            <w:sz w:val="18"/>
            <w:szCs w:val="18"/>
          </w:rPr>
          <w:delText>e</w:delText>
        </w:r>
        <w:r w:rsidDel="00087E42">
          <w:rPr>
            <w:rFonts w:ascii="Arial" w:eastAsia="Arial" w:hAnsi="Arial" w:cs="Arial"/>
            <w:sz w:val="18"/>
            <w:szCs w:val="18"/>
          </w:rPr>
          <w:delText>s</w:delText>
        </w:r>
        <w:r w:rsidDel="00087E42">
          <w:rPr>
            <w:rFonts w:ascii="Arial" w:eastAsia="Arial" w:hAnsi="Arial" w:cs="Arial"/>
            <w:sz w:val="18"/>
            <w:szCs w:val="18"/>
          </w:rPr>
          <w:tab/>
          <w:delText>S</w:delText>
        </w:r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087E42">
          <w:rPr>
            <w:rFonts w:ascii="Arial" w:eastAsia="Arial" w:hAnsi="Arial" w:cs="Arial"/>
            <w:sz w:val="18"/>
            <w:szCs w:val="18"/>
          </w:rPr>
          <w:delText>e</w:delText>
        </w:r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F</w:delText>
        </w:r>
        <w:r w:rsidDel="00087E42">
          <w:rPr>
            <w:rFonts w:ascii="Arial" w:eastAsia="Arial" w:hAnsi="Arial" w:cs="Arial"/>
            <w:i/>
            <w:spacing w:val="1"/>
            <w:sz w:val="18"/>
            <w:szCs w:val="18"/>
          </w:rPr>
          <w:delText>i</w:delText>
        </w:r>
        <w:r w:rsidDel="00087E42">
          <w:rPr>
            <w:rFonts w:ascii="Arial" w:eastAsia="Arial" w:hAnsi="Arial" w:cs="Arial"/>
            <w:i/>
            <w:spacing w:val="-2"/>
            <w:sz w:val="18"/>
            <w:szCs w:val="18"/>
          </w:rPr>
          <w:delText>r</w:delText>
        </w:r>
        <w:r w:rsidDel="00087E42">
          <w:rPr>
            <w:rFonts w:ascii="Arial" w:eastAsia="Arial" w:hAnsi="Arial" w:cs="Arial"/>
            <w:i/>
            <w:spacing w:val="1"/>
            <w:sz w:val="18"/>
            <w:szCs w:val="18"/>
          </w:rPr>
          <w:delText>s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t-</w:delText>
        </w:r>
        <w:r w:rsidDel="00087E42">
          <w:rPr>
            <w:rFonts w:ascii="Arial" w:eastAsia="Arial" w:hAnsi="Arial" w:cs="Arial"/>
            <w:i/>
            <w:spacing w:val="1"/>
            <w:sz w:val="18"/>
            <w:szCs w:val="18"/>
          </w:rPr>
          <w:delText>p</w:delText>
        </w:r>
        <w:r w:rsidDel="00087E42">
          <w:rPr>
            <w:rFonts w:ascii="Arial" w:eastAsia="Arial" w:hAnsi="Arial" w:cs="Arial"/>
            <w:i/>
            <w:spacing w:val="-2"/>
            <w:sz w:val="18"/>
            <w:szCs w:val="18"/>
          </w:rPr>
          <w:delText>a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rty</w:delText>
        </w:r>
        <w:r w:rsidDel="00087E42">
          <w:rPr>
            <w:rFonts w:ascii="Arial" w:eastAsia="Arial" w:hAnsi="Arial" w:cs="Arial"/>
            <w:i/>
            <w:spacing w:val="2"/>
            <w:sz w:val="18"/>
            <w:szCs w:val="18"/>
          </w:rPr>
          <w:delText xml:space="preserve"> 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C</w:delText>
        </w:r>
        <w:r w:rsidDel="00087E42">
          <w:rPr>
            <w:rFonts w:ascii="Arial" w:eastAsia="Arial" w:hAnsi="Arial" w:cs="Arial"/>
            <w:i/>
            <w:spacing w:val="-2"/>
            <w:sz w:val="18"/>
            <w:szCs w:val="18"/>
          </w:rPr>
          <w:delText>o</w:delText>
        </w:r>
        <w:r w:rsidDel="00087E42">
          <w:rPr>
            <w:rFonts w:ascii="Arial" w:eastAsia="Arial" w:hAnsi="Arial" w:cs="Arial"/>
            <w:i/>
            <w:spacing w:val="1"/>
            <w:sz w:val="18"/>
            <w:szCs w:val="18"/>
          </w:rPr>
          <w:delText>o</w:delText>
        </w:r>
        <w:r w:rsidDel="00087E42">
          <w:rPr>
            <w:rFonts w:ascii="Arial" w:eastAsia="Arial" w:hAnsi="Arial" w:cs="Arial"/>
            <w:i/>
            <w:spacing w:val="-1"/>
            <w:sz w:val="18"/>
            <w:szCs w:val="18"/>
          </w:rPr>
          <w:delText>k</w:delText>
        </w:r>
        <w:r w:rsidDel="00087E42">
          <w:rPr>
            <w:rFonts w:ascii="Arial" w:eastAsia="Arial" w:hAnsi="Arial" w:cs="Arial"/>
            <w:i/>
            <w:spacing w:val="1"/>
            <w:sz w:val="18"/>
            <w:szCs w:val="18"/>
          </w:rPr>
          <w:delText>ie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s</w:delText>
        </w:r>
      </w:del>
    </w:p>
    <w:p w:rsidR="00244ECA" w:rsidDel="00087E42" w:rsidRDefault="00244ECA">
      <w:pPr>
        <w:spacing w:before="19" w:after="0" w:line="280" w:lineRule="exact"/>
        <w:rPr>
          <w:del w:id="247" w:author="Blake Frei" w:date="2012-05-31T13:08:00Z"/>
          <w:sz w:val="28"/>
          <w:szCs w:val="28"/>
        </w:rPr>
      </w:pPr>
    </w:p>
    <w:p w:rsidR="00244ECA" w:rsidDel="00087E42" w:rsidRDefault="0014106B">
      <w:pPr>
        <w:tabs>
          <w:tab w:val="left" w:pos="3320"/>
        </w:tabs>
        <w:spacing w:after="0" w:line="240" w:lineRule="auto"/>
        <w:ind w:left="268" w:right="-20"/>
        <w:rPr>
          <w:del w:id="248" w:author="Blake Frei" w:date="2012-05-31T13:08:00Z"/>
          <w:rFonts w:ascii="Arial" w:eastAsia="Arial" w:hAnsi="Arial" w:cs="Arial"/>
          <w:sz w:val="18"/>
          <w:szCs w:val="18"/>
        </w:rPr>
      </w:pPr>
      <w:del w:id="249" w:author="Blake Frei" w:date="2012-05-31T13:08:00Z"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>3</w:delText>
        </w:r>
        <w:r w:rsidDel="00087E42">
          <w:rPr>
            <w:rFonts w:ascii="Arial" w:eastAsia="Arial" w:hAnsi="Arial" w:cs="Arial"/>
            <w:spacing w:val="1"/>
            <w:position w:val="9"/>
            <w:sz w:val="12"/>
            <w:szCs w:val="12"/>
          </w:rPr>
          <w:delText>r</w:delText>
        </w:r>
        <w:r w:rsidDel="00087E42">
          <w:rPr>
            <w:rFonts w:ascii="Arial" w:eastAsia="Arial" w:hAnsi="Arial" w:cs="Arial"/>
            <w:position w:val="9"/>
            <w:sz w:val="12"/>
            <w:szCs w:val="12"/>
          </w:rPr>
          <w:delText>d</w:delText>
        </w:r>
        <w:r w:rsidDel="00087E42">
          <w:rPr>
            <w:rFonts w:ascii="Arial" w:eastAsia="Arial" w:hAnsi="Arial" w:cs="Arial"/>
            <w:spacing w:val="17"/>
            <w:position w:val="9"/>
            <w:sz w:val="12"/>
            <w:szCs w:val="12"/>
          </w:rPr>
          <w:delText xml:space="preserve"> </w:delText>
        </w:r>
        <w:r w:rsidDel="00087E42">
          <w:rPr>
            <w:rFonts w:ascii="Arial" w:eastAsia="Arial" w:hAnsi="Arial" w:cs="Arial"/>
            <w:sz w:val="18"/>
            <w:szCs w:val="18"/>
          </w:rPr>
          <w:delText>P</w:delText>
        </w:r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>a</w:delText>
        </w:r>
        <w:r w:rsidDel="00087E42">
          <w:rPr>
            <w:rFonts w:ascii="Arial" w:eastAsia="Arial" w:hAnsi="Arial" w:cs="Arial"/>
            <w:sz w:val="18"/>
            <w:szCs w:val="18"/>
          </w:rPr>
          <w:delText>rty</w:delText>
        </w:r>
        <w:r w:rsidDel="00087E42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087E42">
          <w:rPr>
            <w:rFonts w:ascii="Arial" w:eastAsia="Arial" w:hAnsi="Arial" w:cs="Arial"/>
            <w:sz w:val="18"/>
            <w:szCs w:val="18"/>
          </w:rPr>
          <w:delText>C</w:delText>
        </w:r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087E42">
          <w:rPr>
            <w:rFonts w:ascii="Arial" w:eastAsia="Arial" w:hAnsi="Arial" w:cs="Arial"/>
            <w:spacing w:val="-2"/>
            <w:sz w:val="18"/>
            <w:szCs w:val="18"/>
          </w:rPr>
          <w:delText>o</w:delText>
        </w:r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>k</w:delText>
        </w:r>
        <w:r w:rsidDel="00087E42">
          <w:rPr>
            <w:rFonts w:ascii="Arial" w:eastAsia="Arial" w:hAnsi="Arial" w:cs="Arial"/>
            <w:spacing w:val="-2"/>
            <w:sz w:val="18"/>
            <w:szCs w:val="18"/>
          </w:rPr>
          <w:delText>i</w:delText>
        </w:r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087E42">
          <w:rPr>
            <w:rFonts w:ascii="Arial" w:eastAsia="Arial" w:hAnsi="Arial" w:cs="Arial"/>
            <w:sz w:val="18"/>
            <w:szCs w:val="18"/>
          </w:rPr>
          <w:delText>s</w:delText>
        </w:r>
        <w:r w:rsidDel="00087E42">
          <w:rPr>
            <w:rFonts w:ascii="Arial" w:eastAsia="Arial" w:hAnsi="Arial" w:cs="Arial"/>
            <w:sz w:val="18"/>
            <w:szCs w:val="18"/>
          </w:rPr>
          <w:tab/>
          <w:delText>S</w:delText>
        </w:r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087E42">
          <w:rPr>
            <w:rFonts w:ascii="Arial" w:eastAsia="Arial" w:hAnsi="Arial" w:cs="Arial"/>
            <w:sz w:val="18"/>
            <w:szCs w:val="18"/>
          </w:rPr>
          <w:delText>e</w:delText>
        </w:r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T</w:delText>
        </w:r>
        <w:r w:rsidDel="00087E42">
          <w:rPr>
            <w:rFonts w:ascii="Arial" w:eastAsia="Arial" w:hAnsi="Arial" w:cs="Arial"/>
            <w:i/>
            <w:spacing w:val="-2"/>
            <w:sz w:val="18"/>
            <w:szCs w:val="18"/>
          </w:rPr>
          <w:delText>h</w:delText>
        </w:r>
        <w:r w:rsidDel="00087E42">
          <w:rPr>
            <w:rFonts w:ascii="Arial" w:eastAsia="Arial" w:hAnsi="Arial" w:cs="Arial"/>
            <w:i/>
            <w:spacing w:val="1"/>
            <w:sz w:val="18"/>
            <w:szCs w:val="18"/>
          </w:rPr>
          <w:delText>i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r</w:delText>
        </w:r>
        <w:r w:rsidDel="00087E42">
          <w:rPr>
            <w:rFonts w:ascii="Arial" w:eastAsia="Arial" w:hAnsi="Arial" w:cs="Arial"/>
            <w:i/>
            <w:spacing w:val="1"/>
            <w:sz w:val="18"/>
            <w:szCs w:val="18"/>
          </w:rPr>
          <w:delText>d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-</w:delText>
        </w:r>
        <w:r w:rsidDel="00087E42">
          <w:rPr>
            <w:rFonts w:ascii="Arial" w:eastAsia="Arial" w:hAnsi="Arial" w:cs="Arial"/>
            <w:i/>
            <w:spacing w:val="1"/>
            <w:sz w:val="18"/>
            <w:szCs w:val="18"/>
          </w:rPr>
          <w:delText>pa</w:delText>
        </w:r>
        <w:r w:rsidDel="00087E42">
          <w:rPr>
            <w:rFonts w:ascii="Arial" w:eastAsia="Arial" w:hAnsi="Arial" w:cs="Arial"/>
            <w:i/>
            <w:spacing w:val="-2"/>
            <w:sz w:val="18"/>
            <w:szCs w:val="18"/>
          </w:rPr>
          <w:delText>r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ty</w:delText>
        </w:r>
        <w:r w:rsidDel="00087E42">
          <w:rPr>
            <w:rFonts w:ascii="Arial" w:eastAsia="Arial" w:hAnsi="Arial" w:cs="Arial"/>
            <w:i/>
            <w:spacing w:val="2"/>
            <w:sz w:val="18"/>
            <w:szCs w:val="18"/>
          </w:rPr>
          <w:delText xml:space="preserve"> 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C</w:delText>
        </w:r>
        <w:r w:rsidDel="00087E42">
          <w:rPr>
            <w:rFonts w:ascii="Arial" w:eastAsia="Arial" w:hAnsi="Arial" w:cs="Arial"/>
            <w:i/>
            <w:spacing w:val="-2"/>
            <w:sz w:val="18"/>
            <w:szCs w:val="18"/>
          </w:rPr>
          <w:delText>o</w:delText>
        </w:r>
        <w:r w:rsidDel="00087E42">
          <w:rPr>
            <w:rFonts w:ascii="Arial" w:eastAsia="Arial" w:hAnsi="Arial" w:cs="Arial"/>
            <w:i/>
            <w:spacing w:val="1"/>
            <w:sz w:val="18"/>
            <w:szCs w:val="18"/>
          </w:rPr>
          <w:delText>ok</w:delText>
        </w:r>
        <w:r w:rsidDel="00087E42">
          <w:rPr>
            <w:rFonts w:ascii="Arial" w:eastAsia="Arial" w:hAnsi="Arial" w:cs="Arial"/>
            <w:i/>
            <w:spacing w:val="-2"/>
            <w:sz w:val="18"/>
            <w:szCs w:val="18"/>
          </w:rPr>
          <w:delText>i</w:delText>
        </w:r>
        <w:r w:rsidDel="00087E42">
          <w:rPr>
            <w:rFonts w:ascii="Arial" w:eastAsia="Arial" w:hAnsi="Arial" w:cs="Arial"/>
            <w:i/>
            <w:spacing w:val="1"/>
            <w:sz w:val="18"/>
            <w:szCs w:val="18"/>
          </w:rPr>
          <w:delText>e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s</w:delText>
        </w:r>
      </w:del>
    </w:p>
    <w:p w:rsidR="00244ECA" w:rsidDel="00087E42" w:rsidRDefault="00244ECA">
      <w:pPr>
        <w:spacing w:before="3" w:after="0" w:line="130" w:lineRule="exact"/>
        <w:rPr>
          <w:del w:id="250" w:author="Blake Frei" w:date="2012-05-31T13:08:00Z"/>
          <w:sz w:val="13"/>
          <w:szCs w:val="13"/>
        </w:rPr>
      </w:pPr>
    </w:p>
    <w:p w:rsidR="00244ECA" w:rsidDel="00087E42" w:rsidRDefault="00244ECA">
      <w:pPr>
        <w:spacing w:after="0" w:line="200" w:lineRule="exact"/>
        <w:rPr>
          <w:del w:id="251" w:author="Blake Frei" w:date="2012-05-31T13:08:00Z"/>
          <w:sz w:val="20"/>
          <w:szCs w:val="20"/>
        </w:rPr>
      </w:pPr>
    </w:p>
    <w:p w:rsidR="00244ECA" w:rsidDel="00087E42" w:rsidRDefault="0014106B">
      <w:pPr>
        <w:tabs>
          <w:tab w:val="left" w:pos="3320"/>
        </w:tabs>
        <w:spacing w:after="0" w:line="240" w:lineRule="auto"/>
        <w:ind w:left="268" w:right="-20"/>
        <w:rPr>
          <w:del w:id="252" w:author="Blake Frei" w:date="2012-05-31T13:08:00Z"/>
          <w:rFonts w:ascii="Arial" w:eastAsia="Arial" w:hAnsi="Arial" w:cs="Arial"/>
          <w:sz w:val="18"/>
          <w:szCs w:val="18"/>
        </w:rPr>
      </w:pPr>
      <w:del w:id="253" w:author="Blake Frei" w:date="2012-05-31T13:08:00Z"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>404</w:delText>
        </w:r>
        <w:r w:rsidDel="00087E42">
          <w:rPr>
            <w:rFonts w:ascii="Arial" w:eastAsia="Arial" w:hAnsi="Arial" w:cs="Arial"/>
            <w:sz w:val="18"/>
            <w:szCs w:val="18"/>
          </w:rPr>
          <w:delText>-Err</w:delText>
        </w:r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>o</w:delText>
        </w:r>
        <w:r w:rsidDel="00087E42">
          <w:rPr>
            <w:rFonts w:ascii="Arial" w:eastAsia="Arial" w:hAnsi="Arial" w:cs="Arial"/>
            <w:sz w:val="18"/>
            <w:szCs w:val="18"/>
          </w:rPr>
          <w:delText>r</w:delText>
        </w:r>
        <w:r w:rsidDel="00087E42">
          <w:rPr>
            <w:rFonts w:ascii="Arial" w:eastAsia="Arial" w:hAnsi="Arial" w:cs="Arial"/>
            <w:sz w:val="18"/>
            <w:szCs w:val="18"/>
          </w:rPr>
          <w:tab/>
          <w:delText>S</w:delText>
        </w:r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>e</w:delText>
        </w:r>
        <w:r w:rsidDel="00087E42">
          <w:rPr>
            <w:rFonts w:ascii="Arial" w:eastAsia="Arial" w:hAnsi="Arial" w:cs="Arial"/>
            <w:sz w:val="18"/>
            <w:szCs w:val="18"/>
          </w:rPr>
          <w:delText>e</w:delText>
        </w:r>
        <w:r w:rsidDel="00087E42">
          <w:rPr>
            <w:rFonts w:ascii="Arial" w:eastAsia="Arial" w:hAnsi="Arial" w:cs="Arial"/>
            <w:spacing w:val="1"/>
            <w:sz w:val="18"/>
            <w:szCs w:val="18"/>
          </w:rPr>
          <w:delText xml:space="preserve"> 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P</w:delText>
        </w:r>
        <w:r w:rsidDel="00087E42">
          <w:rPr>
            <w:rFonts w:ascii="Arial" w:eastAsia="Arial" w:hAnsi="Arial" w:cs="Arial"/>
            <w:i/>
            <w:spacing w:val="1"/>
            <w:sz w:val="18"/>
            <w:szCs w:val="18"/>
          </w:rPr>
          <w:delText>a</w:delText>
        </w:r>
        <w:r w:rsidDel="00087E42">
          <w:rPr>
            <w:rFonts w:ascii="Arial" w:eastAsia="Arial" w:hAnsi="Arial" w:cs="Arial"/>
            <w:i/>
            <w:spacing w:val="-2"/>
            <w:sz w:val="18"/>
            <w:szCs w:val="18"/>
          </w:rPr>
          <w:delText>g</w:delText>
        </w:r>
        <w:r w:rsidDel="00087E42">
          <w:rPr>
            <w:rFonts w:ascii="Arial" w:eastAsia="Arial" w:hAnsi="Arial" w:cs="Arial"/>
            <w:i/>
            <w:spacing w:val="1"/>
            <w:sz w:val="18"/>
            <w:szCs w:val="18"/>
          </w:rPr>
          <w:delText>e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s</w:delText>
        </w:r>
        <w:r w:rsidDel="00087E42">
          <w:rPr>
            <w:rFonts w:ascii="Arial" w:eastAsia="Arial" w:hAnsi="Arial" w:cs="Arial"/>
            <w:i/>
            <w:spacing w:val="2"/>
            <w:sz w:val="18"/>
            <w:szCs w:val="18"/>
          </w:rPr>
          <w:delText xml:space="preserve"> 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N</w:delText>
        </w:r>
        <w:r w:rsidDel="00087E42">
          <w:rPr>
            <w:rFonts w:ascii="Arial" w:eastAsia="Arial" w:hAnsi="Arial" w:cs="Arial"/>
            <w:i/>
            <w:spacing w:val="1"/>
            <w:sz w:val="18"/>
            <w:szCs w:val="18"/>
          </w:rPr>
          <w:delText>o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t</w:delText>
        </w:r>
        <w:r w:rsidDel="00087E42">
          <w:rPr>
            <w:rFonts w:ascii="Arial" w:eastAsia="Arial" w:hAnsi="Arial" w:cs="Arial"/>
            <w:i/>
            <w:spacing w:val="-2"/>
            <w:sz w:val="18"/>
            <w:szCs w:val="18"/>
          </w:rPr>
          <w:delText xml:space="preserve"> 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F</w:delText>
        </w:r>
        <w:r w:rsidDel="00087E42">
          <w:rPr>
            <w:rFonts w:ascii="Arial" w:eastAsia="Arial" w:hAnsi="Arial" w:cs="Arial"/>
            <w:i/>
            <w:spacing w:val="1"/>
            <w:sz w:val="18"/>
            <w:szCs w:val="18"/>
          </w:rPr>
          <w:delText>o</w:delText>
        </w:r>
        <w:r w:rsidDel="00087E42">
          <w:rPr>
            <w:rFonts w:ascii="Arial" w:eastAsia="Arial" w:hAnsi="Arial" w:cs="Arial"/>
            <w:i/>
            <w:spacing w:val="-2"/>
            <w:sz w:val="18"/>
            <w:szCs w:val="18"/>
          </w:rPr>
          <w:delText>u</w:delText>
        </w:r>
        <w:r w:rsidDel="00087E42">
          <w:rPr>
            <w:rFonts w:ascii="Arial" w:eastAsia="Arial" w:hAnsi="Arial" w:cs="Arial"/>
            <w:i/>
            <w:spacing w:val="1"/>
            <w:sz w:val="18"/>
            <w:szCs w:val="18"/>
          </w:rPr>
          <w:delText>n</w:delText>
        </w:r>
        <w:r w:rsidDel="00087E42">
          <w:rPr>
            <w:rFonts w:ascii="Arial" w:eastAsia="Arial" w:hAnsi="Arial" w:cs="Arial"/>
            <w:i/>
            <w:sz w:val="18"/>
            <w:szCs w:val="18"/>
          </w:rPr>
          <w:delText>d</w:delText>
        </w:r>
      </w:del>
    </w:p>
    <w:p w:rsidR="00244ECA" w:rsidRDefault="00244ECA">
      <w:pPr>
        <w:spacing w:after="0"/>
        <w:sectPr w:rsidR="00244ECA">
          <w:pgSz w:w="12240" w:h="15840"/>
          <w:pgMar w:top="1280" w:right="1280" w:bottom="760" w:left="1280" w:header="720" w:footer="573" w:gutter="0"/>
          <w:cols w:space="720"/>
        </w:sectPr>
      </w:pPr>
    </w:p>
    <w:p w:rsidR="00244ECA" w:rsidRDefault="00244ECA">
      <w:pPr>
        <w:spacing w:before="7" w:after="0" w:line="110" w:lineRule="exact"/>
        <w:rPr>
          <w:sz w:val="11"/>
          <w:szCs w:val="11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/>
        <w:sectPr w:rsidR="00244ECA">
          <w:headerReference w:type="default" r:id="rId12"/>
          <w:footerReference w:type="default" r:id="rId13"/>
          <w:pgSz w:w="12240" w:h="15840"/>
          <w:pgMar w:top="1480" w:right="1720" w:bottom="280" w:left="260" w:header="0" w:footer="0" w:gutter="0"/>
          <w:cols w:space="720"/>
        </w:sectPr>
      </w:pPr>
    </w:p>
    <w:p w:rsidR="00244ECA" w:rsidRDefault="0014106B">
      <w:pPr>
        <w:spacing w:before="1" w:after="0" w:line="240" w:lineRule="auto"/>
        <w:ind w:left="208" w:right="-118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pacing w:val="1"/>
          <w:sz w:val="52"/>
          <w:szCs w:val="52"/>
        </w:rPr>
        <w:lastRenderedPageBreak/>
        <w:t>CA</w:t>
      </w:r>
      <w:r>
        <w:rPr>
          <w:rFonts w:ascii="Arial" w:eastAsia="Arial" w:hAnsi="Arial" w:cs="Arial"/>
          <w:spacing w:val="-2"/>
          <w:sz w:val="52"/>
          <w:szCs w:val="52"/>
        </w:rPr>
        <w:t>L</w:t>
      </w:r>
      <w:r>
        <w:rPr>
          <w:rFonts w:ascii="Arial" w:eastAsia="Arial" w:hAnsi="Arial" w:cs="Arial"/>
          <w:sz w:val="52"/>
          <w:szCs w:val="52"/>
        </w:rPr>
        <w:t xml:space="preserve">L </w:t>
      </w:r>
      <w:r>
        <w:rPr>
          <w:rFonts w:ascii="Arial" w:eastAsia="Arial" w:hAnsi="Arial" w:cs="Arial"/>
          <w:spacing w:val="1"/>
          <w:sz w:val="52"/>
          <w:szCs w:val="52"/>
        </w:rPr>
        <w:t>1</w:t>
      </w:r>
      <w:r>
        <w:rPr>
          <w:rFonts w:ascii="Arial" w:eastAsia="Arial" w:hAnsi="Arial" w:cs="Arial"/>
          <w:spacing w:val="-3"/>
          <w:sz w:val="52"/>
          <w:szCs w:val="52"/>
        </w:rPr>
        <w:t>.</w:t>
      </w:r>
      <w:r>
        <w:rPr>
          <w:rFonts w:ascii="Arial" w:eastAsia="Arial" w:hAnsi="Arial" w:cs="Arial"/>
          <w:spacing w:val="-2"/>
          <w:sz w:val="52"/>
          <w:szCs w:val="52"/>
        </w:rPr>
        <w:t>8</w:t>
      </w:r>
      <w:r>
        <w:rPr>
          <w:rFonts w:ascii="Arial" w:eastAsia="Arial" w:hAnsi="Arial" w:cs="Arial"/>
          <w:spacing w:val="1"/>
          <w:sz w:val="52"/>
          <w:szCs w:val="52"/>
        </w:rPr>
        <w:t>77</w:t>
      </w:r>
      <w:r>
        <w:rPr>
          <w:rFonts w:ascii="Arial" w:eastAsia="Arial" w:hAnsi="Arial" w:cs="Arial"/>
          <w:spacing w:val="-1"/>
          <w:sz w:val="52"/>
          <w:szCs w:val="52"/>
        </w:rPr>
        <w:t>.</w:t>
      </w:r>
      <w:r>
        <w:rPr>
          <w:rFonts w:ascii="Arial" w:eastAsia="Arial" w:hAnsi="Arial" w:cs="Arial"/>
          <w:spacing w:val="-2"/>
          <w:sz w:val="52"/>
          <w:szCs w:val="52"/>
        </w:rPr>
        <w:t>7</w:t>
      </w:r>
      <w:r>
        <w:rPr>
          <w:rFonts w:ascii="Arial" w:eastAsia="Arial" w:hAnsi="Arial" w:cs="Arial"/>
          <w:spacing w:val="1"/>
          <w:sz w:val="52"/>
          <w:szCs w:val="52"/>
        </w:rPr>
        <w:t>22</w:t>
      </w:r>
      <w:r>
        <w:rPr>
          <w:rFonts w:ascii="Arial" w:eastAsia="Arial" w:hAnsi="Arial" w:cs="Arial"/>
          <w:spacing w:val="-3"/>
          <w:sz w:val="52"/>
          <w:szCs w:val="52"/>
        </w:rPr>
        <w:t>.</w:t>
      </w:r>
      <w:r>
        <w:rPr>
          <w:rFonts w:ascii="Arial" w:eastAsia="Arial" w:hAnsi="Arial" w:cs="Arial"/>
          <w:spacing w:val="1"/>
          <w:sz w:val="52"/>
          <w:szCs w:val="52"/>
        </w:rPr>
        <w:t>7</w:t>
      </w:r>
      <w:r>
        <w:rPr>
          <w:rFonts w:ascii="Arial" w:eastAsia="Arial" w:hAnsi="Arial" w:cs="Arial"/>
          <w:spacing w:val="-2"/>
          <w:sz w:val="52"/>
          <w:szCs w:val="52"/>
        </w:rPr>
        <w:t>0</w:t>
      </w:r>
      <w:r>
        <w:rPr>
          <w:rFonts w:ascii="Arial" w:eastAsia="Arial" w:hAnsi="Arial" w:cs="Arial"/>
          <w:spacing w:val="1"/>
          <w:sz w:val="52"/>
          <w:szCs w:val="52"/>
        </w:rPr>
        <w:t>8</w:t>
      </w:r>
      <w:r>
        <w:rPr>
          <w:rFonts w:ascii="Arial" w:eastAsia="Arial" w:hAnsi="Arial" w:cs="Arial"/>
          <w:sz w:val="52"/>
          <w:szCs w:val="52"/>
        </w:rPr>
        <w:t>8</w:t>
      </w:r>
    </w:p>
    <w:p w:rsidR="00244ECA" w:rsidRDefault="00244ECA">
      <w:pPr>
        <w:spacing w:before="10" w:after="0" w:line="110" w:lineRule="exact"/>
        <w:rPr>
          <w:sz w:val="11"/>
          <w:szCs w:val="11"/>
        </w:rPr>
      </w:pPr>
    </w:p>
    <w:p w:rsidR="00244ECA" w:rsidRDefault="0014106B">
      <w:pPr>
        <w:spacing w:after="0" w:line="587" w:lineRule="exact"/>
        <w:ind w:left="1650" w:right="-118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pacing w:val="1"/>
          <w:position w:val="-2"/>
          <w:sz w:val="52"/>
          <w:szCs w:val="52"/>
        </w:rPr>
        <w:t>1</w:t>
      </w:r>
      <w:r>
        <w:rPr>
          <w:rFonts w:ascii="Arial" w:eastAsia="Arial" w:hAnsi="Arial" w:cs="Arial"/>
          <w:spacing w:val="-1"/>
          <w:position w:val="-2"/>
          <w:sz w:val="52"/>
          <w:szCs w:val="52"/>
        </w:rPr>
        <w:t>.</w:t>
      </w:r>
      <w:r>
        <w:rPr>
          <w:rFonts w:ascii="Arial" w:eastAsia="Arial" w:hAnsi="Arial" w:cs="Arial"/>
          <w:spacing w:val="1"/>
          <w:position w:val="-2"/>
          <w:sz w:val="52"/>
          <w:szCs w:val="52"/>
        </w:rPr>
        <w:t>801</w:t>
      </w:r>
      <w:r>
        <w:rPr>
          <w:rFonts w:ascii="Arial" w:eastAsia="Arial" w:hAnsi="Arial" w:cs="Arial"/>
          <w:spacing w:val="-1"/>
          <w:position w:val="-2"/>
          <w:sz w:val="52"/>
          <w:szCs w:val="52"/>
        </w:rPr>
        <w:t>.</w:t>
      </w:r>
      <w:r>
        <w:rPr>
          <w:rFonts w:ascii="Arial" w:eastAsia="Arial" w:hAnsi="Arial" w:cs="Arial"/>
          <w:spacing w:val="-2"/>
          <w:position w:val="-2"/>
          <w:sz w:val="52"/>
          <w:szCs w:val="52"/>
        </w:rPr>
        <w:t>7</w:t>
      </w:r>
      <w:r>
        <w:rPr>
          <w:rFonts w:ascii="Arial" w:eastAsia="Arial" w:hAnsi="Arial" w:cs="Arial"/>
          <w:spacing w:val="1"/>
          <w:position w:val="-2"/>
          <w:sz w:val="52"/>
          <w:szCs w:val="52"/>
        </w:rPr>
        <w:t>22</w:t>
      </w:r>
      <w:r>
        <w:rPr>
          <w:rFonts w:ascii="Arial" w:eastAsia="Arial" w:hAnsi="Arial" w:cs="Arial"/>
          <w:spacing w:val="-3"/>
          <w:position w:val="-2"/>
          <w:sz w:val="52"/>
          <w:szCs w:val="52"/>
        </w:rPr>
        <w:t>.</w:t>
      </w:r>
      <w:r>
        <w:rPr>
          <w:rFonts w:ascii="Arial" w:eastAsia="Arial" w:hAnsi="Arial" w:cs="Arial"/>
          <w:spacing w:val="1"/>
          <w:position w:val="-2"/>
          <w:sz w:val="52"/>
          <w:szCs w:val="52"/>
        </w:rPr>
        <w:t>0</w:t>
      </w:r>
      <w:r>
        <w:rPr>
          <w:rFonts w:ascii="Arial" w:eastAsia="Arial" w:hAnsi="Arial" w:cs="Arial"/>
          <w:spacing w:val="-2"/>
          <w:position w:val="-2"/>
          <w:sz w:val="52"/>
          <w:szCs w:val="52"/>
        </w:rPr>
        <w:t>1</w:t>
      </w:r>
      <w:r>
        <w:rPr>
          <w:rFonts w:ascii="Arial" w:eastAsia="Arial" w:hAnsi="Arial" w:cs="Arial"/>
          <w:spacing w:val="1"/>
          <w:position w:val="-2"/>
          <w:sz w:val="52"/>
          <w:szCs w:val="52"/>
        </w:rPr>
        <w:t>3</w:t>
      </w:r>
      <w:r>
        <w:rPr>
          <w:rFonts w:ascii="Arial" w:eastAsia="Arial" w:hAnsi="Arial" w:cs="Arial"/>
          <w:position w:val="-2"/>
          <w:sz w:val="52"/>
          <w:szCs w:val="52"/>
        </w:rPr>
        <w:t>9</w:t>
      </w:r>
    </w:p>
    <w:p w:rsidR="00244ECA" w:rsidRDefault="0014106B">
      <w:pPr>
        <w:spacing w:before="37" w:after="0" w:line="278" w:lineRule="auto"/>
        <w:ind w:right="3037"/>
        <w:rPr>
          <w:rFonts w:ascii="Arial" w:eastAsia="Arial" w:hAnsi="Arial" w:cs="Arial"/>
          <w:sz w:val="18"/>
          <w:szCs w:val="18"/>
        </w:rPr>
      </w:pPr>
      <w:r>
        <w:br w:type="column"/>
      </w:r>
      <w:hyperlink r:id="rId14">
        <w:r>
          <w:rPr>
            <w:rFonts w:ascii="Arial" w:eastAsia="Arial" w:hAnsi="Arial" w:cs="Arial"/>
            <w:sz w:val="18"/>
            <w:szCs w:val="18"/>
          </w:rPr>
          <w:t>ww</w:t>
        </w:r>
        <w:r>
          <w:rPr>
            <w:rFonts w:ascii="Arial" w:eastAsia="Arial" w:hAnsi="Arial" w:cs="Arial"/>
            <w:spacing w:val="-3"/>
            <w:sz w:val="18"/>
            <w:szCs w:val="18"/>
          </w:rPr>
          <w:t>w</w:t>
        </w:r>
        <w:r>
          <w:rPr>
            <w:rFonts w:ascii="Arial" w:eastAsia="Arial" w:hAnsi="Arial" w:cs="Arial"/>
            <w:sz w:val="18"/>
            <w:szCs w:val="18"/>
          </w:rPr>
          <w:t>.</w:t>
        </w:r>
        <w:r>
          <w:rPr>
            <w:rFonts w:ascii="Arial" w:eastAsia="Arial" w:hAnsi="Arial" w:cs="Arial"/>
            <w:spacing w:val="1"/>
            <w:sz w:val="18"/>
            <w:szCs w:val="18"/>
          </w:rPr>
          <w:t>omni</w:t>
        </w:r>
        <w:r>
          <w:rPr>
            <w:rFonts w:ascii="Arial" w:eastAsia="Arial" w:hAnsi="Arial" w:cs="Arial"/>
            <w:sz w:val="18"/>
            <w:szCs w:val="18"/>
          </w:rPr>
          <w:t>t</w:t>
        </w:r>
        <w:r>
          <w:rPr>
            <w:rFonts w:ascii="Arial" w:eastAsia="Arial" w:hAnsi="Arial" w:cs="Arial"/>
            <w:spacing w:val="1"/>
            <w:sz w:val="18"/>
            <w:szCs w:val="18"/>
          </w:rPr>
          <w:t>u</w:t>
        </w:r>
        <w:r>
          <w:rPr>
            <w:rFonts w:ascii="Arial" w:eastAsia="Arial" w:hAnsi="Arial" w:cs="Arial"/>
            <w:sz w:val="18"/>
            <w:szCs w:val="18"/>
          </w:rPr>
          <w:t>r</w:t>
        </w:r>
        <w:r>
          <w:rPr>
            <w:rFonts w:ascii="Arial" w:eastAsia="Arial" w:hAnsi="Arial" w:cs="Arial"/>
            <w:spacing w:val="1"/>
            <w:sz w:val="18"/>
            <w:szCs w:val="18"/>
          </w:rPr>
          <w:t>e</w:t>
        </w:r>
        <w:r>
          <w:rPr>
            <w:rFonts w:ascii="Arial" w:eastAsia="Arial" w:hAnsi="Arial" w:cs="Arial"/>
            <w:sz w:val="18"/>
            <w:szCs w:val="18"/>
          </w:rPr>
          <w:t>.</w:t>
        </w:r>
        <w:r>
          <w:rPr>
            <w:rFonts w:ascii="Arial" w:eastAsia="Arial" w:hAnsi="Arial" w:cs="Arial"/>
            <w:spacing w:val="-1"/>
            <w:sz w:val="18"/>
            <w:szCs w:val="18"/>
          </w:rPr>
          <w:t>c</w:t>
        </w:r>
        <w:r>
          <w:rPr>
            <w:rFonts w:ascii="Arial" w:eastAsia="Arial" w:hAnsi="Arial" w:cs="Arial"/>
            <w:spacing w:val="1"/>
            <w:sz w:val="18"/>
            <w:szCs w:val="18"/>
          </w:rPr>
          <w:t>o</w:t>
        </w:r>
        <w:r>
          <w:rPr>
            <w:rFonts w:ascii="Arial" w:eastAsia="Arial" w:hAnsi="Arial" w:cs="Arial"/>
            <w:sz w:val="18"/>
            <w:szCs w:val="18"/>
          </w:rPr>
          <w:t>m</w:t>
        </w:r>
      </w:hyperlink>
      <w:hyperlink r:id="rId15">
        <w:r>
          <w:rPr>
            <w:rFonts w:ascii="Arial" w:eastAsia="Arial" w:hAnsi="Arial" w:cs="Arial"/>
            <w:sz w:val="18"/>
            <w:szCs w:val="18"/>
          </w:rPr>
          <w:t xml:space="preserve"> </w:t>
        </w:r>
        <w:r>
          <w:rPr>
            <w:rFonts w:ascii="Arial" w:eastAsia="Arial" w:hAnsi="Arial" w:cs="Arial"/>
            <w:spacing w:val="1"/>
            <w:sz w:val="18"/>
            <w:szCs w:val="18"/>
          </w:rPr>
          <w:t>in</w:t>
        </w:r>
        <w:r>
          <w:rPr>
            <w:rFonts w:ascii="Arial" w:eastAsia="Arial" w:hAnsi="Arial" w:cs="Arial"/>
            <w:sz w:val="18"/>
            <w:szCs w:val="18"/>
          </w:rPr>
          <w:t>f</w:t>
        </w:r>
        <w:r>
          <w:rPr>
            <w:rFonts w:ascii="Arial" w:eastAsia="Arial" w:hAnsi="Arial" w:cs="Arial"/>
            <w:spacing w:val="1"/>
            <w:sz w:val="18"/>
            <w:szCs w:val="18"/>
          </w:rPr>
          <w:t>o</w:t>
        </w:r>
        <w:r>
          <w:rPr>
            <w:rFonts w:ascii="Arial" w:eastAsia="Arial" w:hAnsi="Arial" w:cs="Arial"/>
            <w:sz w:val="18"/>
            <w:szCs w:val="18"/>
          </w:rPr>
          <w:t>@</w:t>
        </w:r>
        <w:r>
          <w:rPr>
            <w:rFonts w:ascii="Arial" w:eastAsia="Arial" w:hAnsi="Arial" w:cs="Arial"/>
            <w:spacing w:val="-2"/>
            <w:sz w:val="18"/>
            <w:szCs w:val="18"/>
          </w:rPr>
          <w:t>o</w:t>
        </w:r>
        <w:r>
          <w:rPr>
            <w:rFonts w:ascii="Arial" w:eastAsia="Arial" w:hAnsi="Arial" w:cs="Arial"/>
            <w:spacing w:val="1"/>
            <w:sz w:val="18"/>
            <w:szCs w:val="18"/>
          </w:rPr>
          <w:t>mn</w:t>
        </w:r>
        <w:r>
          <w:rPr>
            <w:rFonts w:ascii="Arial" w:eastAsia="Arial" w:hAnsi="Arial" w:cs="Arial"/>
            <w:spacing w:val="-2"/>
            <w:sz w:val="18"/>
            <w:szCs w:val="18"/>
          </w:rPr>
          <w:t>i</w:t>
        </w:r>
        <w:r>
          <w:rPr>
            <w:rFonts w:ascii="Arial" w:eastAsia="Arial" w:hAnsi="Arial" w:cs="Arial"/>
            <w:sz w:val="18"/>
            <w:szCs w:val="18"/>
          </w:rPr>
          <w:t>t</w:t>
        </w:r>
        <w:r>
          <w:rPr>
            <w:rFonts w:ascii="Arial" w:eastAsia="Arial" w:hAnsi="Arial" w:cs="Arial"/>
            <w:spacing w:val="1"/>
            <w:sz w:val="18"/>
            <w:szCs w:val="18"/>
          </w:rPr>
          <w:t>u</w:t>
        </w:r>
        <w:r>
          <w:rPr>
            <w:rFonts w:ascii="Arial" w:eastAsia="Arial" w:hAnsi="Arial" w:cs="Arial"/>
            <w:sz w:val="18"/>
            <w:szCs w:val="18"/>
          </w:rPr>
          <w:t>r</w:t>
        </w:r>
        <w:r>
          <w:rPr>
            <w:rFonts w:ascii="Arial" w:eastAsia="Arial" w:hAnsi="Arial" w:cs="Arial"/>
            <w:spacing w:val="1"/>
            <w:sz w:val="18"/>
            <w:szCs w:val="18"/>
          </w:rPr>
          <w:t>e</w:t>
        </w:r>
        <w:r>
          <w:rPr>
            <w:rFonts w:ascii="Arial" w:eastAsia="Arial" w:hAnsi="Arial" w:cs="Arial"/>
            <w:spacing w:val="-2"/>
            <w:sz w:val="18"/>
            <w:szCs w:val="18"/>
          </w:rPr>
          <w:t>.</w:t>
        </w:r>
        <w:r>
          <w:rPr>
            <w:rFonts w:ascii="Arial" w:eastAsia="Arial" w:hAnsi="Arial" w:cs="Arial"/>
            <w:spacing w:val="1"/>
            <w:sz w:val="18"/>
            <w:szCs w:val="18"/>
          </w:rPr>
          <w:t>c</w:t>
        </w:r>
        <w:r>
          <w:rPr>
            <w:rFonts w:ascii="Arial" w:eastAsia="Arial" w:hAnsi="Arial" w:cs="Arial"/>
            <w:spacing w:val="-2"/>
            <w:sz w:val="18"/>
            <w:szCs w:val="18"/>
          </w:rPr>
          <w:t>o</w:t>
        </w:r>
        <w:r>
          <w:rPr>
            <w:rFonts w:ascii="Arial" w:eastAsia="Arial" w:hAnsi="Arial" w:cs="Arial"/>
            <w:sz w:val="18"/>
            <w:szCs w:val="18"/>
          </w:rPr>
          <w:t>m</w:t>
        </w:r>
      </w:hyperlink>
    </w:p>
    <w:p w:rsidR="00244ECA" w:rsidRDefault="00244ECA">
      <w:pPr>
        <w:spacing w:after="0"/>
        <w:sectPr w:rsidR="00244ECA">
          <w:type w:val="continuous"/>
          <w:pgSz w:w="12240" w:h="15840"/>
          <w:pgMar w:top="1480" w:right="1720" w:bottom="280" w:left="260" w:header="720" w:footer="720" w:gutter="0"/>
          <w:cols w:num="2" w:space="720" w:equalWidth="0">
            <w:col w:w="5269" w:space="339"/>
            <w:col w:w="4652"/>
          </w:cols>
        </w:sectPr>
      </w:pPr>
    </w:p>
    <w:p w:rsidR="00244ECA" w:rsidRDefault="00100EC7">
      <w:pPr>
        <w:spacing w:before="9" w:after="0" w:line="190" w:lineRule="exact"/>
        <w:rPr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8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1714500</wp:posOffset>
                </wp:positionV>
                <wp:extent cx="7772400" cy="7676515"/>
                <wp:effectExtent l="0" t="0" r="0" b="635"/>
                <wp:wrapNone/>
                <wp:docPr id="2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7676515"/>
                          <a:chOff x="0" y="2700"/>
                          <a:chExt cx="12240" cy="12089"/>
                        </a:xfrm>
                      </wpg:grpSpPr>
                      <pic:pic xmlns:pic="http://schemas.openxmlformats.org/drawingml/2006/picture">
                        <pic:nvPicPr>
                          <pic:cNvPr id="2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3" y="12960"/>
                            <a:ext cx="1949" cy="18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00"/>
                            <a:ext cx="12240" cy="10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35pt;width:612pt;height:604.45pt;z-index:-1664;mso-position-horizontal-relative:page;mso-position-vertical-relative:page" coordorigin=",2700" coordsize="12240,1208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893;top:12960;width:1949;height:1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I9bnEAAAA2wAAAA8AAABkcnMvZG93bnJldi54bWxEj0FrAjEUhO8F/0N4gpeiWRcpy2oUEaQe&#10;iqW24vWRPHcXk5dlk+r675uC4HGYmW+Yxap3VlypC41nBdNJBoJYe9NwpeDnezsuQISIbNB6JgV3&#10;CrBaDl4WWBp/4y+6HmIlEoRDiQrqGNtSyqBrchgmviVO3tl3DmOSXSVNh7cEd1bmWfYmHTacFmps&#10;aVOTvhx+nYLjPj+Z+PlazD4K+37e3qcXra1So2G/noOI1Mdn+NHeGQV5Dv9f0g+Qy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6I9bnEAAAA2wAAAA8AAAAAAAAAAAAAAAAA&#10;nwIAAGRycy9kb3ducmV2LnhtbFBLBQYAAAAABAAEAPcAAACQAwAAAAA=&#10;">
                  <v:imagedata r:id="rId26" o:title=""/>
                </v:shape>
                <v:shape id="Picture 3" o:spid="_x0000_s1028" type="#_x0000_t75" style="position:absolute;top:2700;width:12240;height:10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P52jFAAAA2wAAAA8AAABkcnMvZG93bnJldi54bWxEj1trwkAUhN8F/8NyhL7pxgulpK7iBUGw&#10;ULQF6dtp9pgEs2fD7jaJ/94tCD4OM/MNM192phINOV9aVjAeJSCIM6tLzhV8f+2GbyB8QNZYWSYF&#10;N/KwXPR7c0y1bflIzSnkIkLYp6igCKFOpfRZQQb9yNbE0btYZzBE6XKpHbYRbio5SZJXabDkuFBg&#10;TZuCsuvpzyjIPs9ruW1+Dvt62s7OcvW7ow+n1MugW72DCNSFZ/jR3msFkyn8f4k/QC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j+doxQAAANsAAAAPAAAAAAAAAAAAAAAA&#10;AJ8CAABkcnMvZG93bnJldi54bWxQSwUGAAAAAAQABAD3AAAAkQMAAAAA&#10;">
                  <v:imagedata r:id="rId27" o:title=""/>
                </v:shape>
                <w10:wrap anchorx="page" anchory="page"/>
              </v:group>
            </w:pict>
          </mc:Fallback>
        </mc:AlternateContent>
      </w: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244ECA">
      <w:pPr>
        <w:spacing w:after="0" w:line="200" w:lineRule="exact"/>
        <w:rPr>
          <w:sz w:val="20"/>
          <w:szCs w:val="20"/>
        </w:rPr>
      </w:pPr>
    </w:p>
    <w:p w:rsidR="00244ECA" w:rsidRDefault="0014106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550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panogos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rcl</w:t>
      </w:r>
      <w:r>
        <w:rPr>
          <w:rFonts w:ascii="Arial" w:eastAsia="Arial" w:hAnsi="Arial" w:cs="Arial"/>
          <w:sz w:val="20"/>
          <w:szCs w:val="20"/>
        </w:rPr>
        <w:t>e</w:t>
      </w:r>
    </w:p>
    <w:p w:rsidR="00244ECA" w:rsidRDefault="0014106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Utah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8</w:t>
      </w:r>
      <w:r>
        <w:rPr>
          <w:rFonts w:ascii="Arial" w:eastAsia="Arial" w:hAnsi="Arial" w:cs="Arial"/>
          <w:sz w:val="20"/>
          <w:szCs w:val="20"/>
        </w:rPr>
        <w:t>40</w:t>
      </w:r>
      <w:r>
        <w:rPr>
          <w:rFonts w:ascii="Arial" w:eastAsia="Arial" w:hAnsi="Arial" w:cs="Arial"/>
          <w:spacing w:val="2"/>
          <w:sz w:val="20"/>
          <w:szCs w:val="20"/>
        </w:rPr>
        <w:t>9</w:t>
      </w:r>
      <w:r>
        <w:rPr>
          <w:rFonts w:ascii="Arial" w:eastAsia="Arial" w:hAnsi="Arial" w:cs="Arial"/>
          <w:sz w:val="20"/>
          <w:szCs w:val="20"/>
        </w:rPr>
        <w:t>7</w:t>
      </w:r>
    </w:p>
    <w:sectPr w:rsidR="00244ECA">
      <w:type w:val="continuous"/>
      <w:pgSz w:w="12240" w:h="15840"/>
      <w:pgMar w:top="1480" w:right="172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C1" w:rsidRDefault="001D77C1">
      <w:pPr>
        <w:spacing w:after="0" w:line="240" w:lineRule="auto"/>
      </w:pPr>
      <w:r>
        <w:separator/>
      </w:r>
    </w:p>
  </w:endnote>
  <w:endnote w:type="continuationSeparator" w:id="0">
    <w:p w:rsidR="001D77C1" w:rsidRDefault="001D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2D1" w:rsidRDefault="005342D1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4823" behindDoc="1" locked="0" layoutInCell="1" allowOverlap="1" wp14:anchorId="02D68290" wp14:editId="7A5B87EE">
              <wp:simplePos x="0" y="0"/>
              <wp:positionH relativeFrom="page">
                <wp:posOffset>895985</wp:posOffset>
              </wp:positionH>
              <wp:positionV relativeFrom="page">
                <wp:posOffset>9421495</wp:posOffset>
              </wp:positionV>
              <wp:extent cx="5978525" cy="1270"/>
              <wp:effectExtent l="19685" t="20320" r="21590" b="26035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8525" cy="1270"/>
                        <a:chOff x="1411" y="14837"/>
                        <a:chExt cx="9415" cy="2"/>
                      </a:xfrm>
                    </wpg:grpSpPr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1411" y="14837"/>
                          <a:ext cx="9415" cy="2"/>
                        </a:xfrm>
                        <a:custGeom>
                          <a:avLst/>
                          <a:gdLst>
                            <a:gd name="T0" fmla="+- 0 1411 1411"/>
                            <a:gd name="T1" fmla="*/ T0 w 9415"/>
                            <a:gd name="T2" fmla="+- 0 10826 1411"/>
                            <a:gd name="T3" fmla="*/ T2 w 94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5">
                              <a:moveTo>
                                <a:pt x="0" y="0"/>
                              </a:moveTo>
                              <a:lnTo>
                                <a:pt x="9415" y="0"/>
                              </a:lnTo>
                            </a:path>
                          </a:pathLst>
                        </a:custGeom>
                        <a:noFill/>
                        <a:ln w="37846">
                          <a:solidFill>
                            <a:srgbClr val="6599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70.55pt;margin-top:741.85pt;width:470.75pt;height:.1pt;z-index:-1657;mso-position-horizontal-relative:page;mso-position-vertical-relative:page" coordorigin="1411,14837" coordsize="94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">
              <v:shape id="Freeform 8" o:spid="_x0000_s1027" style="position:absolute;left:1411;top:14837;width:9415;height:2;visibility:visible;mso-wrap-style:square;v-text-anchor:top" coordsize="94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9TsMIA&#10;AADaAAAADwAAAGRycy9kb3ducmV2LnhtbERPy2rCQBTdC/2H4Ra600ktVImZhGKUFrqor427S+aa&#10;hGTuxMxo0r/vLAouD+edZKNpxZ16V1tW8DqLQBAXVtdcKjgdt9MlCOeRNbaWScEvOcjSp0mCsbYD&#10;7+l+8KUIIexiVFB538VSuqIig25mO+LAXWxv0AfYl1L3OIRw08p5FL1LgzWHhgo7WldUNIebUZDv&#10;hlt+/qZ5e92//eSfi832OjZKvTyPHysQnkb/EP+7v7SCsDVcCT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1OwwgAAANoAAAAPAAAAAAAAAAAAAAAAAJgCAABkcnMvZG93&#10;bnJldi54bWxQSwUGAAAAAAQABAD1AAAAhwMAAAAA&#10;" path="m,l9415,e" filled="f" strokecolor="#659932" strokeweight="2.98pt">
                <v:path arrowok="t" o:connecttype="custom" o:connectlocs="0,0;941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4824" behindDoc="1" locked="0" layoutInCell="1" allowOverlap="1" wp14:anchorId="247AA974" wp14:editId="10C39871">
              <wp:simplePos x="0" y="0"/>
              <wp:positionH relativeFrom="page">
                <wp:posOffset>901700</wp:posOffset>
              </wp:positionH>
              <wp:positionV relativeFrom="page">
                <wp:posOffset>9451340</wp:posOffset>
              </wp:positionV>
              <wp:extent cx="497840" cy="151765"/>
              <wp:effectExtent l="0" t="2540" r="63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84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42D1" w:rsidRDefault="005342D1">
                          <w:pPr>
                            <w:spacing w:after="0" w:line="223" w:lineRule="exact"/>
                            <w:ind w:left="20" w:right="-5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86"/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32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w w:val="96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w w:val="80"/>
                              <w:sz w:val="20"/>
                              <w:szCs w:val="20"/>
                            </w:rPr>
                            <w:t>ss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w w:val="94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16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w w:val="98"/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71pt;margin-top:744.2pt;width:39.2pt;height:11.95pt;z-index:-1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3qmrwIAAK8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" filled="f" stroked="f">
              <v:textbox inset="0,0,0,0">
                <w:txbxContent>
                  <w:p w:rsidR="00244C86" w:rsidRDefault="00244C86">
                    <w:pPr>
                      <w:spacing w:after="0" w:line="223" w:lineRule="exact"/>
                      <w:ind w:left="20" w:right="-5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w w:val="86"/>
                        <w:sz w:val="20"/>
                        <w:szCs w:val="20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spacing w:val="-1"/>
                        <w:w w:val="132"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1"/>
                        <w:w w:val="96"/>
                        <w:sz w:val="20"/>
                        <w:szCs w:val="20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1"/>
                        <w:w w:val="80"/>
                        <w:sz w:val="20"/>
                        <w:szCs w:val="20"/>
                      </w:rPr>
                      <w:t>ss</w:t>
                    </w:r>
                    <w:r>
                      <w:rPr>
                        <w:rFonts w:ascii="Arial" w:eastAsia="Arial" w:hAnsi="Arial" w:cs="Arial"/>
                        <w:spacing w:val="1"/>
                        <w:w w:val="94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1"/>
                        <w:w w:val="116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w w:val="98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4825" behindDoc="1" locked="0" layoutInCell="1" allowOverlap="1" wp14:anchorId="3ABBDD99" wp14:editId="54311969">
              <wp:simplePos x="0" y="0"/>
              <wp:positionH relativeFrom="page">
                <wp:posOffset>6699885</wp:posOffset>
              </wp:positionH>
              <wp:positionV relativeFrom="page">
                <wp:posOffset>9451340</wp:posOffset>
              </wp:positionV>
              <wp:extent cx="184150" cy="151765"/>
              <wp:effectExtent l="3810" t="2540" r="254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42D1" w:rsidRDefault="005342D1">
                          <w:pPr>
                            <w:spacing w:after="0" w:line="223" w:lineRule="exact"/>
                            <w:ind w:left="40" w:right="-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05376">
                            <w:rPr>
                              <w:rFonts w:ascii="Arial" w:eastAsia="Arial" w:hAnsi="Arial" w:cs="Arial"/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27.55pt;margin-top:744.2pt;width:14.5pt;height:11.95pt;z-index:-16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" filled="f" stroked="f">
              <v:textbox inset="0,0,0,0">
                <w:txbxContent>
                  <w:p w:rsidR="005342D1" w:rsidRDefault="005342D1">
                    <w:pPr>
                      <w:spacing w:after="0" w:line="223" w:lineRule="exact"/>
                      <w:ind w:left="40" w:right="-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05376">
                      <w:rPr>
                        <w:rFonts w:ascii="Arial" w:eastAsia="Arial" w:hAnsi="Arial" w:cs="Arial"/>
                        <w:noProof/>
                        <w:sz w:val="20"/>
                        <w:szCs w:val="20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2D1" w:rsidRDefault="005342D1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4826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9421495</wp:posOffset>
              </wp:positionV>
              <wp:extent cx="5978525" cy="1270"/>
              <wp:effectExtent l="19685" t="20320" r="21590" b="2603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8525" cy="1270"/>
                        <a:chOff x="1411" y="14837"/>
                        <a:chExt cx="9415" cy="2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411" y="14837"/>
                          <a:ext cx="9415" cy="2"/>
                        </a:xfrm>
                        <a:custGeom>
                          <a:avLst/>
                          <a:gdLst>
                            <a:gd name="T0" fmla="+- 0 1411 1411"/>
                            <a:gd name="T1" fmla="*/ T0 w 9415"/>
                            <a:gd name="T2" fmla="+- 0 10826 1411"/>
                            <a:gd name="T3" fmla="*/ T2 w 94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5">
                              <a:moveTo>
                                <a:pt x="0" y="0"/>
                              </a:moveTo>
                              <a:lnTo>
                                <a:pt x="9415" y="0"/>
                              </a:lnTo>
                            </a:path>
                          </a:pathLst>
                        </a:custGeom>
                        <a:noFill/>
                        <a:ln w="37846">
                          <a:solidFill>
                            <a:srgbClr val="6599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70.55pt;margin-top:741.85pt;width:470.75pt;height:.1pt;z-index:-1654;mso-position-horizontal-relative:page;mso-position-vertical-relative:page" coordorigin="1411,14837" coordsize="94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">
              <v:shape id="Freeform 4" o:spid="_x0000_s1027" style="position:absolute;left:1411;top:14837;width:9415;height:2;visibility:visible;mso-wrap-style:square;v-text-anchor:top" coordsize="94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JZtcUA&#10;AADaAAAADwAAAGRycy9kb3ducmV2LnhtbESPzWvCQBTE74X+D8sTvOnGD6ykrlKMYsGD9ePi7ZF9&#10;TYLZtzG7mvS/dwWhx2FmfsPMFq0pxZ1qV1hWMOhHIIhTqwvOFJyO694UhPPIGkvLpOCPHCzm728z&#10;jLVteE/3g89EgLCLUUHufRVL6dKcDLq+rYiD92trgz7IOpO6xibATSmHUTSRBgsOCzlWtMwpvRxu&#10;RkHy09yS85aG5XU/2iWbj9X62l6U6nbar08Qnlr/H361v7WCMTyvhBs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Ilm1xQAAANoAAAAPAAAAAAAAAAAAAAAAAJgCAABkcnMv&#10;ZG93bnJldi54bWxQSwUGAAAAAAQABAD1AAAAigMAAAAA&#10;" path="m,l9415,e" filled="f" strokecolor="#659932" strokeweight="2.98pt">
                <v:path arrowok="t" o:connecttype="custom" o:connectlocs="0,0;941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4827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9451340</wp:posOffset>
              </wp:positionV>
              <wp:extent cx="497840" cy="151765"/>
              <wp:effectExtent l="0" t="254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84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42D1" w:rsidRDefault="005342D1">
                          <w:pPr>
                            <w:spacing w:after="0" w:line="223" w:lineRule="exact"/>
                            <w:ind w:left="20" w:right="-5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86"/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32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w w:val="96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w w:val="80"/>
                              <w:sz w:val="20"/>
                              <w:szCs w:val="20"/>
                            </w:rPr>
                            <w:t>ss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w w:val="94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16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w w:val="98"/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1pt;margin-top:744.2pt;width:39.2pt;height:11.95pt;z-index:-16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fgrwIAAK8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" filled="f" stroked="f">
              <v:textbox inset="0,0,0,0">
                <w:txbxContent>
                  <w:p w:rsidR="00244C86" w:rsidRDefault="00244C86">
                    <w:pPr>
                      <w:spacing w:after="0" w:line="223" w:lineRule="exact"/>
                      <w:ind w:left="20" w:right="-5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w w:val="86"/>
                        <w:sz w:val="20"/>
                        <w:szCs w:val="20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spacing w:val="-1"/>
                        <w:w w:val="132"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1"/>
                        <w:w w:val="96"/>
                        <w:sz w:val="20"/>
                        <w:szCs w:val="20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1"/>
                        <w:w w:val="80"/>
                        <w:sz w:val="20"/>
                        <w:szCs w:val="20"/>
                      </w:rPr>
                      <w:t>ss</w:t>
                    </w:r>
                    <w:r>
                      <w:rPr>
                        <w:rFonts w:ascii="Arial" w:eastAsia="Arial" w:hAnsi="Arial" w:cs="Arial"/>
                        <w:spacing w:val="1"/>
                        <w:w w:val="94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1"/>
                        <w:w w:val="116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w w:val="98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4828" behindDoc="1" locked="0" layoutInCell="1" allowOverlap="1">
              <wp:simplePos x="0" y="0"/>
              <wp:positionH relativeFrom="page">
                <wp:posOffset>6699885</wp:posOffset>
              </wp:positionH>
              <wp:positionV relativeFrom="page">
                <wp:posOffset>9451340</wp:posOffset>
              </wp:positionV>
              <wp:extent cx="184150" cy="151765"/>
              <wp:effectExtent l="3810" t="254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42D1" w:rsidRDefault="005342D1">
                          <w:pPr>
                            <w:spacing w:after="0" w:line="223" w:lineRule="exact"/>
                            <w:ind w:left="40" w:right="-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330A9">
                            <w:rPr>
                              <w:rFonts w:ascii="Arial" w:eastAsia="Arial" w:hAnsi="Arial" w:cs="Arial"/>
                              <w:noProof/>
                              <w:sz w:val="20"/>
                              <w:szCs w:val="20"/>
                            </w:rP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27.55pt;margin-top:744.2pt;width:14.5pt;height:11.95pt;z-index:-16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" filled="f" stroked="f">
              <v:textbox inset="0,0,0,0">
                <w:txbxContent>
                  <w:p w:rsidR="005342D1" w:rsidRDefault="005342D1">
                    <w:pPr>
                      <w:spacing w:after="0" w:line="223" w:lineRule="exact"/>
                      <w:ind w:left="40" w:right="-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330A9">
                      <w:rPr>
                        <w:rFonts w:ascii="Arial" w:eastAsia="Arial" w:hAnsi="Arial" w:cs="Arial"/>
                        <w:noProof/>
                        <w:sz w:val="20"/>
                        <w:szCs w:val="20"/>
                      </w:rP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2D1" w:rsidRDefault="005342D1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C1" w:rsidRDefault="001D77C1">
      <w:pPr>
        <w:spacing w:after="0" w:line="240" w:lineRule="auto"/>
      </w:pPr>
      <w:r>
        <w:separator/>
      </w:r>
    </w:p>
  </w:footnote>
  <w:footnote w:type="continuationSeparator" w:id="0">
    <w:p w:rsidR="001D77C1" w:rsidRDefault="001D7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2D1" w:rsidRDefault="005342D1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ECA"/>
    <w:rsid w:val="00016022"/>
    <w:rsid w:val="00024777"/>
    <w:rsid w:val="000355BB"/>
    <w:rsid w:val="000409DF"/>
    <w:rsid w:val="00051B7E"/>
    <w:rsid w:val="0006187E"/>
    <w:rsid w:val="000745FC"/>
    <w:rsid w:val="00087E42"/>
    <w:rsid w:val="000970DE"/>
    <w:rsid w:val="000A294A"/>
    <w:rsid w:val="000C0FC1"/>
    <w:rsid w:val="000C2ACE"/>
    <w:rsid w:val="000E34F8"/>
    <w:rsid w:val="000F1555"/>
    <w:rsid w:val="00100EC7"/>
    <w:rsid w:val="00135ACA"/>
    <w:rsid w:val="0013757D"/>
    <w:rsid w:val="0014106B"/>
    <w:rsid w:val="001561EE"/>
    <w:rsid w:val="0019178C"/>
    <w:rsid w:val="00196790"/>
    <w:rsid w:val="001D2326"/>
    <w:rsid w:val="001D77C1"/>
    <w:rsid w:val="00244C86"/>
    <w:rsid w:val="00244ECA"/>
    <w:rsid w:val="00245529"/>
    <w:rsid w:val="0024673C"/>
    <w:rsid w:val="00270323"/>
    <w:rsid w:val="00292B3B"/>
    <w:rsid w:val="002A5E3A"/>
    <w:rsid w:val="002A72B7"/>
    <w:rsid w:val="002C20C2"/>
    <w:rsid w:val="002D1BBF"/>
    <w:rsid w:val="003048FC"/>
    <w:rsid w:val="00305FB3"/>
    <w:rsid w:val="003177C4"/>
    <w:rsid w:val="00330F66"/>
    <w:rsid w:val="00334DB1"/>
    <w:rsid w:val="00354C14"/>
    <w:rsid w:val="003B2A25"/>
    <w:rsid w:val="003C66F2"/>
    <w:rsid w:val="003D07E2"/>
    <w:rsid w:val="003D23EE"/>
    <w:rsid w:val="003D7FA6"/>
    <w:rsid w:val="00432A61"/>
    <w:rsid w:val="00442D58"/>
    <w:rsid w:val="0045462A"/>
    <w:rsid w:val="0046129C"/>
    <w:rsid w:val="00471C82"/>
    <w:rsid w:val="0048286A"/>
    <w:rsid w:val="00482F28"/>
    <w:rsid w:val="0049410A"/>
    <w:rsid w:val="004A4F59"/>
    <w:rsid w:val="004B3317"/>
    <w:rsid w:val="004D3CAD"/>
    <w:rsid w:val="00505376"/>
    <w:rsid w:val="0051677A"/>
    <w:rsid w:val="005269F4"/>
    <w:rsid w:val="005342D1"/>
    <w:rsid w:val="00536CA3"/>
    <w:rsid w:val="0054776C"/>
    <w:rsid w:val="005544FD"/>
    <w:rsid w:val="00585365"/>
    <w:rsid w:val="005A033F"/>
    <w:rsid w:val="005C2F93"/>
    <w:rsid w:val="005C430B"/>
    <w:rsid w:val="005D18D0"/>
    <w:rsid w:val="006305A2"/>
    <w:rsid w:val="00631039"/>
    <w:rsid w:val="00661657"/>
    <w:rsid w:val="00694079"/>
    <w:rsid w:val="006B1794"/>
    <w:rsid w:val="006C115F"/>
    <w:rsid w:val="006D27F7"/>
    <w:rsid w:val="006F149A"/>
    <w:rsid w:val="006F6E6D"/>
    <w:rsid w:val="00700805"/>
    <w:rsid w:val="0075112E"/>
    <w:rsid w:val="00766C0F"/>
    <w:rsid w:val="00767F55"/>
    <w:rsid w:val="007B44CF"/>
    <w:rsid w:val="007C2273"/>
    <w:rsid w:val="007F0A08"/>
    <w:rsid w:val="008346BE"/>
    <w:rsid w:val="00836A49"/>
    <w:rsid w:val="00846D3A"/>
    <w:rsid w:val="008642B7"/>
    <w:rsid w:val="008667C5"/>
    <w:rsid w:val="00870751"/>
    <w:rsid w:val="008739CE"/>
    <w:rsid w:val="008C68D7"/>
    <w:rsid w:val="008D0067"/>
    <w:rsid w:val="008D327F"/>
    <w:rsid w:val="008F2801"/>
    <w:rsid w:val="008F3CC7"/>
    <w:rsid w:val="00912542"/>
    <w:rsid w:val="00933402"/>
    <w:rsid w:val="00971CEC"/>
    <w:rsid w:val="00973107"/>
    <w:rsid w:val="00974E01"/>
    <w:rsid w:val="00990D6E"/>
    <w:rsid w:val="009934D3"/>
    <w:rsid w:val="009C6AEE"/>
    <w:rsid w:val="009F511D"/>
    <w:rsid w:val="00A31B0B"/>
    <w:rsid w:val="00A370D9"/>
    <w:rsid w:val="00A66560"/>
    <w:rsid w:val="00A66F72"/>
    <w:rsid w:val="00A762A4"/>
    <w:rsid w:val="00A76650"/>
    <w:rsid w:val="00A914E1"/>
    <w:rsid w:val="00A97004"/>
    <w:rsid w:val="00AA2DFA"/>
    <w:rsid w:val="00B049C6"/>
    <w:rsid w:val="00B31221"/>
    <w:rsid w:val="00B44310"/>
    <w:rsid w:val="00B46036"/>
    <w:rsid w:val="00BD55AD"/>
    <w:rsid w:val="00BE3FB2"/>
    <w:rsid w:val="00BE7EC6"/>
    <w:rsid w:val="00BF4463"/>
    <w:rsid w:val="00C748FB"/>
    <w:rsid w:val="00C871F6"/>
    <w:rsid w:val="00CB6B1F"/>
    <w:rsid w:val="00CD62A8"/>
    <w:rsid w:val="00CD77C3"/>
    <w:rsid w:val="00CF5866"/>
    <w:rsid w:val="00D31766"/>
    <w:rsid w:val="00D31DC8"/>
    <w:rsid w:val="00D40347"/>
    <w:rsid w:val="00D45CBB"/>
    <w:rsid w:val="00D52CD3"/>
    <w:rsid w:val="00DC129E"/>
    <w:rsid w:val="00DC718F"/>
    <w:rsid w:val="00E02B19"/>
    <w:rsid w:val="00E05FCE"/>
    <w:rsid w:val="00E07D7B"/>
    <w:rsid w:val="00E330A9"/>
    <w:rsid w:val="00E36C5B"/>
    <w:rsid w:val="00E60333"/>
    <w:rsid w:val="00E74106"/>
    <w:rsid w:val="00E77D76"/>
    <w:rsid w:val="00E82288"/>
    <w:rsid w:val="00EA2B21"/>
    <w:rsid w:val="00EB1AA4"/>
    <w:rsid w:val="00EB5BC8"/>
    <w:rsid w:val="00EC682E"/>
    <w:rsid w:val="00ED59E9"/>
    <w:rsid w:val="00EF2AD5"/>
    <w:rsid w:val="00F06B6E"/>
    <w:rsid w:val="00F221FD"/>
    <w:rsid w:val="00F8010B"/>
    <w:rsid w:val="00F803C5"/>
    <w:rsid w:val="00F87BCF"/>
    <w:rsid w:val="00FB6DC0"/>
    <w:rsid w:val="00FC3575"/>
    <w:rsid w:val="00FD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opedia.internet.com/TERM/n/device.html" TargetMode="External"/><Relationship Id="rId13" Type="http://schemas.openxmlformats.org/officeDocument/2006/relationships/footer" Target="footer3.xm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image" Target="media/image2.jpeg"/><Relationship Id="rId2" Type="http://schemas.microsoft.com/office/2007/relationships/stylesWithEffects" Target="stylesWithEffects.xml"/><Relationship Id="rId16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mailto:info@omniture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omnitu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site.com/?cid=12345" TargetMode="External"/><Relationship Id="rId14" Type="http://schemas.openxmlformats.org/officeDocument/2006/relationships/hyperlink" Target="http://www.omniture.com/" TargetMode="External"/><Relationship Id="rId27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21146</TotalTime>
  <Pages>21</Pages>
  <Words>7503</Words>
  <Characters>42769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</vt:lpstr>
    </vt:vector>
  </TitlesOfParts>
  <Company>Adobe Systems Incorporated</Company>
  <LinksUpToDate>false</LinksUpToDate>
  <CharactersWithSpaces>50172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</dc:title>
  <dc:subject/>
  <dc:creator>Omniture</dc:creator>
  <cp:keywords/>
  <dc:description/>
  <cp:lastModifiedBy>Blake Frei</cp:lastModifiedBy>
  <cp:revision>24</cp:revision>
  <dcterms:created xsi:type="dcterms:W3CDTF">2012-01-11T23:53:00Z</dcterms:created>
  <dcterms:modified xsi:type="dcterms:W3CDTF">2012-08-07T20:38:00Z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2006-02-27T00:00:00Z</vt:filetime>
  </property>
  <property fmtid="{D5CDD505-2E9C-101B-9397-08002B2CF9AE}" pid="3" name="LastSaved">
    <vt:filetime>2011-07-29T00:00:00Z</vt:filetime>
  </property>
</Properties>
</file>